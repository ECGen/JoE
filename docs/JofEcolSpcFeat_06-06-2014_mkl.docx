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9A874" w14:textId="77777777" w:rsidR="009362AF" w:rsidRDefault="00132194" w:rsidP="00F46E48">
      <w:pPr>
        <w:spacing w:line="480" w:lineRule="auto"/>
        <w:rPr>
          <w:b/>
          <w:sz w:val="28"/>
          <w:szCs w:val="28"/>
        </w:rPr>
      </w:pPr>
      <w:r w:rsidRPr="00132194">
        <w:rPr>
          <w:b/>
          <w:sz w:val="28"/>
          <w:szCs w:val="28"/>
        </w:rPr>
        <w:t>The genetic linkages of nearly everything: Tree genotypes and their diverse correlated communities</w:t>
      </w:r>
    </w:p>
    <w:p w14:paraId="39202868" w14:textId="77777777" w:rsidR="00A80503" w:rsidRPr="00E522D7" w:rsidRDefault="00A80503" w:rsidP="00F46E48">
      <w:pPr>
        <w:spacing w:line="480" w:lineRule="auto"/>
        <w:rPr>
          <w:b/>
          <w:sz w:val="28"/>
          <w:szCs w:val="28"/>
        </w:rPr>
      </w:pPr>
    </w:p>
    <w:p w14:paraId="21BAF573" w14:textId="77777777" w:rsidR="009362AF" w:rsidRDefault="009362AF" w:rsidP="00F46E48">
      <w:pPr>
        <w:spacing w:line="480" w:lineRule="auto"/>
      </w:pPr>
      <w:commentRangeStart w:id="0"/>
      <w:r>
        <w:t>L</w:t>
      </w:r>
      <w:commentRangeEnd w:id="0"/>
      <w:r w:rsidR="00187502">
        <w:rPr>
          <w:rStyle w:val="CommentReference"/>
          <w:vanish/>
        </w:rPr>
        <w:commentReference w:id="0"/>
      </w:r>
      <w:proofErr w:type="gramStart"/>
      <w:r>
        <w:t>.J</w:t>
      </w:r>
      <w:proofErr w:type="gramEnd"/>
      <w:r>
        <w:t xml:space="preserve">. </w:t>
      </w:r>
      <w:proofErr w:type="spellStart"/>
      <w:r>
        <w:t>Lamit</w:t>
      </w:r>
      <w:proofErr w:type="spellEnd"/>
      <w:r>
        <w:t>,</w:t>
      </w:r>
      <w:r w:rsidR="00187502">
        <w:t xml:space="preserve"> M.K. Lau, Z. </w:t>
      </w:r>
      <w:proofErr w:type="spellStart"/>
      <w:r w:rsidR="00187502">
        <w:t>Compson</w:t>
      </w:r>
      <w:proofErr w:type="spellEnd"/>
      <w:r w:rsidR="00187502">
        <w:t>, T</w:t>
      </w:r>
      <w:r w:rsidR="002E6A97">
        <w:t>odd XXX69</w:t>
      </w:r>
      <w:r w:rsidR="00187502">
        <w:t>, P. Busby, A.R. Keith,</w:t>
      </w:r>
      <w:commentRangeStart w:id="1"/>
      <w:r w:rsidR="008D16EE">
        <w:rPr>
          <w:rStyle w:val="CommentReference"/>
        </w:rPr>
        <w:commentReference w:id="2"/>
      </w:r>
      <w:commentRangeEnd w:id="1"/>
      <w:r w:rsidR="00187502">
        <w:rPr>
          <w:rStyle w:val="CommentReference"/>
          <w:vanish/>
        </w:rPr>
        <w:commentReference w:id="1"/>
      </w:r>
      <w:r w:rsidR="008C7D94">
        <w:t xml:space="preserve"> </w:t>
      </w:r>
      <w:r w:rsidR="00187502">
        <w:t xml:space="preserve">J. Schweitzer, </w:t>
      </w:r>
      <w:r>
        <w:t xml:space="preserve">C.A. </w:t>
      </w:r>
      <w:proofErr w:type="spellStart"/>
      <w:r>
        <w:t>Gehring</w:t>
      </w:r>
      <w:proofErr w:type="spellEnd"/>
      <w:r>
        <w:t>, T.G. Whitham</w:t>
      </w:r>
    </w:p>
    <w:p w14:paraId="1C670FA7" w14:textId="77777777" w:rsidR="009362AF" w:rsidRDefault="009362AF" w:rsidP="00F46E48">
      <w:pPr>
        <w:spacing w:line="480" w:lineRule="auto"/>
      </w:pPr>
    </w:p>
    <w:p w14:paraId="38D02919" w14:textId="77777777" w:rsidR="009362AF" w:rsidRDefault="009362AF" w:rsidP="00F46E48">
      <w:pPr>
        <w:spacing w:line="480" w:lineRule="auto"/>
      </w:pPr>
    </w:p>
    <w:p w14:paraId="24C57D19" w14:textId="77777777" w:rsidR="009362AF" w:rsidRDefault="009362AF" w:rsidP="00F46E48">
      <w:pPr>
        <w:spacing w:line="480" w:lineRule="auto"/>
      </w:pPr>
    </w:p>
    <w:p w14:paraId="702B121C" w14:textId="054AEC49" w:rsidR="00EC7474" w:rsidRPr="00C730C1" w:rsidRDefault="009362AF" w:rsidP="00EC7474">
      <w:pPr>
        <w:spacing w:line="480" w:lineRule="auto"/>
        <w:rPr>
          <w:ins w:id="3" w:author="Matthew K. Lau" w:date="2014-06-05T18:32:00Z"/>
        </w:rPr>
      </w:pPr>
      <w:r>
        <w:br w:type="page"/>
      </w:r>
      <w:r>
        <w:lastRenderedPageBreak/>
        <w:t>Abstract</w:t>
      </w:r>
    </w:p>
    <w:p w14:paraId="7F1251B6" w14:textId="5EB47480" w:rsidR="00EC7474" w:rsidRDefault="00EC7474" w:rsidP="00EC7474">
      <w:pPr>
        <w:pStyle w:val="ListParagraph"/>
        <w:numPr>
          <w:ilvl w:val="0"/>
          <w:numId w:val="6"/>
        </w:numPr>
        <w:spacing w:line="480" w:lineRule="auto"/>
        <w:rPr>
          <w:ins w:id="4" w:author="Matthew K. Lau" w:date="2014-06-05T18:33:00Z"/>
        </w:rPr>
      </w:pPr>
      <w:ins w:id="5" w:author="Matthew K. Lau" w:date="2014-06-05T18:33:00Z">
        <w:r>
          <w:t xml:space="preserve">Studies from the field of community genetics have demonstrated the important </w:t>
        </w:r>
        <w:r w:rsidRPr="00C730C1">
          <w:t>role</w:t>
        </w:r>
        <w:r>
          <w:t xml:space="preserve"> genetics can have in structuring communities</w:t>
        </w:r>
        <w:r w:rsidRPr="00C730C1">
          <w:t xml:space="preserve">. </w:t>
        </w:r>
        <w:r>
          <w:t>However, these studies have focused on subsets of the entire community</w:t>
        </w:r>
      </w:ins>
    </w:p>
    <w:p w14:paraId="391B8593" w14:textId="64319209" w:rsidR="00EC7474" w:rsidRDefault="00EC7474" w:rsidP="00EC7474">
      <w:pPr>
        <w:pStyle w:val="ListParagraph"/>
        <w:numPr>
          <w:ilvl w:val="0"/>
          <w:numId w:val="6"/>
        </w:numPr>
        <w:spacing w:line="480" w:lineRule="auto"/>
        <w:rPr>
          <w:ins w:id="6" w:author="Matthew K. Lau" w:date="2014-06-05T18:34:00Z"/>
        </w:rPr>
      </w:pPr>
      <w:ins w:id="7" w:author="Matthew K. Lau" w:date="2014-06-05T18:32:00Z">
        <w:r>
          <w:t xml:space="preserve">Here, </w:t>
        </w:r>
      </w:ins>
      <w:ins w:id="8" w:author="Matthew K. Lau" w:date="2014-06-05T18:33:00Z">
        <w:r>
          <w:t xml:space="preserve">using </w:t>
        </w:r>
      </w:ins>
      <w:r w:rsidR="00C730C1" w:rsidRPr="00C730C1">
        <w:t xml:space="preserve">a diverse set of existing datasets collected from a single common garden </w:t>
      </w:r>
      <w:ins w:id="9" w:author="Matthew K. Lau" w:date="2014-06-05T18:33:00Z">
        <w:r>
          <w:t xml:space="preserve">experiment we explore </w:t>
        </w:r>
      </w:ins>
      <w:r w:rsidR="00C730C1" w:rsidRPr="00C730C1">
        <w:t xml:space="preserve">patterns of genetic </w:t>
      </w:r>
      <w:proofErr w:type="spellStart"/>
      <w:r w:rsidR="00C730C1" w:rsidRPr="00C730C1">
        <w:t>covariation</w:t>
      </w:r>
      <w:proofErr w:type="spellEnd"/>
      <w:r w:rsidR="00C730C1" w:rsidRPr="00C730C1">
        <w:t xml:space="preserve"> among communities of organisms associated with </w:t>
      </w:r>
      <w:proofErr w:type="spellStart"/>
      <w:r w:rsidR="00C730C1" w:rsidRPr="00EC7474">
        <w:rPr>
          <w:i/>
        </w:rPr>
        <w:t>P</w:t>
      </w:r>
      <w:ins w:id="10" w:author="Matthew K. Lau" w:date="2014-06-05T18:33:00Z">
        <w:r w:rsidRPr="00EC7474">
          <w:rPr>
            <w:i/>
          </w:rPr>
          <w:t>opulus</w:t>
        </w:r>
      </w:ins>
      <w:proofErr w:type="spellEnd"/>
      <w:r w:rsidR="00C730C1" w:rsidRPr="00EC7474">
        <w:rPr>
          <w:i/>
        </w:rPr>
        <w:t xml:space="preserve"> </w:t>
      </w:r>
      <w:proofErr w:type="spellStart"/>
      <w:r w:rsidR="00C730C1" w:rsidRPr="00EC7474">
        <w:rPr>
          <w:i/>
        </w:rPr>
        <w:t>angustifolia</w:t>
      </w:r>
      <w:proofErr w:type="spellEnd"/>
      <w:r w:rsidR="00C730C1" w:rsidRPr="00C730C1">
        <w:t xml:space="preserve">. </w:t>
      </w:r>
    </w:p>
    <w:p w14:paraId="03A7E2BB" w14:textId="735E0F23" w:rsidR="00946038" w:rsidRDefault="004A7372" w:rsidP="00EC7474">
      <w:pPr>
        <w:pStyle w:val="ListParagraph"/>
        <w:numPr>
          <w:ilvl w:val="0"/>
          <w:numId w:val="6"/>
        </w:numPr>
        <w:spacing w:line="480" w:lineRule="auto"/>
        <w:rPr>
          <w:ins w:id="11" w:author="Matthew K. Lau" w:date="2014-06-05T18:36:00Z"/>
        </w:rPr>
      </w:pPr>
      <w:ins w:id="12" w:author="Matthew K. Lau" w:date="2014-06-05T18:42:00Z">
        <w:r>
          <w:t>Three</w:t>
        </w:r>
      </w:ins>
      <w:ins w:id="13" w:author="Matthew K. Lau" w:date="2014-06-05T18:39:00Z">
        <w:r w:rsidR="00695C65">
          <w:t xml:space="preserve"> </w:t>
        </w:r>
      </w:ins>
      <w:ins w:id="14" w:author="Matthew K. Lau" w:date="2014-06-05T18:36:00Z">
        <w:r w:rsidR="00695C65">
          <w:t>main results emerged: 1)</w:t>
        </w:r>
      </w:ins>
      <w:ins w:id="15" w:author="Matthew K. Lau" w:date="2014-06-05T18:40:00Z">
        <w:r w:rsidR="00581FF6">
          <w:t xml:space="preserve"> </w:t>
        </w:r>
      </w:ins>
      <w:ins w:id="16" w:author="Matthew K. Lau" w:date="2014-06-05T18:41:00Z">
        <w:r w:rsidR="003C6013">
          <w:t xml:space="preserve">correlation among </w:t>
        </w:r>
        <w:r w:rsidR="003C6013" w:rsidRPr="00795003">
          <w:rPr>
            <w:i/>
          </w:rPr>
          <w:t xml:space="preserve">P. </w:t>
        </w:r>
        <w:proofErr w:type="spellStart"/>
        <w:r w:rsidR="003C6013" w:rsidRPr="00795003">
          <w:rPr>
            <w:i/>
          </w:rPr>
          <w:t>angustifolia</w:t>
        </w:r>
        <w:proofErr w:type="spellEnd"/>
        <w:r w:rsidR="003C6013" w:rsidRPr="00795003">
          <w:rPr>
            <w:i/>
          </w:rPr>
          <w:t xml:space="preserve"> </w:t>
        </w:r>
        <w:r w:rsidR="003C6013">
          <w:t xml:space="preserve">communities were detected, </w:t>
        </w:r>
      </w:ins>
      <w:ins w:id="17" w:author="Matthew K. Lau" w:date="2014-06-05T18:40:00Z">
        <w:r w:rsidR="00695C65">
          <w:t xml:space="preserve">2) </w:t>
        </w:r>
      </w:ins>
      <w:ins w:id="18" w:author="Matthew K. Lau" w:date="2014-06-05T18:36:00Z">
        <w:r w:rsidR="00695C65">
          <w:t xml:space="preserve">communities </w:t>
        </w:r>
      </w:ins>
      <w:ins w:id="19" w:author="Matthew K. Lau" w:date="2014-06-05T18:37:00Z">
        <w:r w:rsidR="00695C65">
          <w:t>using similar resources tended exhibited higher levels of correlation</w:t>
        </w:r>
      </w:ins>
      <w:ins w:id="20" w:author="Matthew K. Lau" w:date="2014-06-05T18:42:00Z">
        <w:r>
          <w:t xml:space="preserve">; however, communities from </w:t>
        </w:r>
      </w:ins>
      <w:ins w:id="21" w:author="Matthew K. Lau" w:date="2014-06-05T18:38:00Z">
        <w:r w:rsidR="00695C65">
          <w:t xml:space="preserve">more similar taxonomic lineages </w:t>
        </w:r>
      </w:ins>
      <w:ins w:id="22" w:author="Matthew K. Lau" w:date="2014-06-05T18:42:00Z">
        <w:r>
          <w:t xml:space="preserve">were not significantly </w:t>
        </w:r>
      </w:ins>
      <w:ins w:id="23" w:author="Matthew K. Lau" w:date="2014-06-05T18:36:00Z">
        <w:r w:rsidR="00695C65">
          <w:t xml:space="preserve">more correlated than </w:t>
        </w:r>
      </w:ins>
      <w:ins w:id="24" w:author="Matthew K. Lau" w:date="2014-06-05T18:43:00Z">
        <w:r>
          <w:t xml:space="preserve">more </w:t>
        </w:r>
      </w:ins>
      <w:ins w:id="25" w:author="Matthew K. Lau" w:date="2014-06-05T18:36:00Z">
        <w:r w:rsidR="00695C65">
          <w:t xml:space="preserve">distantly related </w:t>
        </w:r>
      </w:ins>
      <w:ins w:id="26" w:author="Matthew K. Lau" w:date="2014-06-05T18:43:00Z">
        <w:r>
          <w:t xml:space="preserve">communities </w:t>
        </w:r>
      </w:ins>
      <w:ins w:id="27" w:author="Matthew K. Lau" w:date="2014-06-05T18:39:00Z">
        <w:r w:rsidR="00695C65">
          <w:t xml:space="preserve">and </w:t>
        </w:r>
      </w:ins>
      <w:ins w:id="28" w:author="Matthew K. Lau" w:date="2014-06-05T18:40:00Z">
        <w:r>
          <w:t>3</w:t>
        </w:r>
      </w:ins>
      <w:ins w:id="29" w:author="Matthew K. Lau" w:date="2014-06-05T18:39:00Z">
        <w:r w:rsidR="00695C65">
          <w:t xml:space="preserve">) </w:t>
        </w:r>
      </w:ins>
      <w:ins w:id="30" w:author="Matthew K. Lau" w:date="2014-06-05T18:43:00Z">
        <w:r>
          <w:t xml:space="preserve">neither the level of genotype replication nor the amount of </w:t>
        </w:r>
      </w:ins>
      <w:ins w:id="31" w:author="Matthew K. Lau" w:date="2014-06-05T18:39:00Z">
        <w:r w:rsidR="00695C65">
          <w:t xml:space="preserve">time between samples had </w:t>
        </w:r>
      </w:ins>
      <w:ins w:id="32" w:author="Matthew K. Lau" w:date="2014-06-05T18:44:00Z">
        <w:r>
          <w:t xml:space="preserve">a significant </w:t>
        </w:r>
      </w:ins>
      <w:ins w:id="33" w:author="Matthew K. Lau" w:date="2014-06-05T18:39:00Z">
        <w:r w:rsidR="00695C65">
          <w:t xml:space="preserve">effect on the level of correlation </w:t>
        </w:r>
      </w:ins>
      <w:ins w:id="34" w:author="Matthew K. Lau" w:date="2014-06-05T18:44:00Z">
        <w:r>
          <w:t xml:space="preserve">among </w:t>
        </w:r>
      </w:ins>
      <w:ins w:id="35" w:author="Matthew K. Lau" w:date="2014-06-05T18:39:00Z">
        <w:r w:rsidR="00695C65">
          <w:t>communities</w:t>
        </w:r>
      </w:ins>
      <w:ins w:id="36" w:author="Matthew K. Lau" w:date="2014-06-05T18:36:00Z">
        <w:r>
          <w:t>.</w:t>
        </w:r>
      </w:ins>
    </w:p>
    <w:p w14:paraId="74BF8BAB" w14:textId="2504A564" w:rsidR="004A7372" w:rsidRDefault="004A7372" w:rsidP="00EC7474">
      <w:pPr>
        <w:pStyle w:val="ListParagraph"/>
        <w:numPr>
          <w:ilvl w:val="0"/>
          <w:numId w:val="6"/>
        </w:numPr>
        <w:spacing w:line="480" w:lineRule="auto"/>
        <w:rPr>
          <w:ins w:id="37" w:author="Matthew K. Lau" w:date="2014-06-05T18:33:00Z"/>
        </w:rPr>
      </w:pPr>
      <w:proofErr w:type="gramStart"/>
      <w:ins w:id="38" w:author="Matthew K. Lau" w:date="2014-06-05T18:44:00Z">
        <w:r>
          <w:t>These</w:t>
        </w:r>
      </w:ins>
      <w:ins w:id="39" w:author="Matthew K. Lau" w:date="2014-06-05T18:45:00Z">
        <w:r w:rsidR="00F428E3">
          <w:t xml:space="preserve"> results support the general framework of phenotypic effects abo</w:t>
        </w:r>
        <w:r w:rsidR="00792100">
          <w:t>ve the level of the individual and extends</w:t>
        </w:r>
        <w:proofErr w:type="gramEnd"/>
        <w:r w:rsidR="00792100">
          <w:t xml:space="preserve"> the </w:t>
        </w:r>
      </w:ins>
      <w:ins w:id="40" w:author="Matthew K. Lau" w:date="2014-06-05T18:47:00Z">
        <w:r w:rsidR="00792100">
          <w:t>breadth of the community phenotype to a more complex</w:t>
        </w:r>
      </w:ins>
      <w:ins w:id="41" w:author="Matthew K. Lau" w:date="2014-06-05T18:48:00Z">
        <w:r w:rsidR="00792100">
          <w:t>, multi-guild</w:t>
        </w:r>
      </w:ins>
      <w:ins w:id="42" w:author="Matthew K. Lau" w:date="2014-06-05T18:47:00Z">
        <w:r w:rsidR="00792100">
          <w:t xml:space="preserve"> community </w:t>
        </w:r>
      </w:ins>
      <w:ins w:id="43" w:author="Matthew K. Lau" w:date="2014-06-05T18:48:00Z">
        <w:r w:rsidR="00792100">
          <w:t>of organisms. As plant and other foundation species are predicted to respond both ecologically and evolutionarily to environmental change (e.g., climate change)</w:t>
        </w:r>
      </w:ins>
      <w:ins w:id="44" w:author="Matthew K. Lau" w:date="2014-06-05T18:49:00Z">
        <w:r w:rsidR="00792100">
          <w:t xml:space="preserve">, it is important that </w:t>
        </w:r>
      </w:ins>
      <w:ins w:id="45" w:author="Matthew K. Lau" w:date="2014-06-05T18:50:00Z">
        <w:r w:rsidR="00792100">
          <w:t xml:space="preserve">we understand the </w:t>
        </w:r>
      </w:ins>
      <w:proofErr w:type="gramStart"/>
      <w:ins w:id="46" w:author="Matthew K. Lau" w:date="2014-06-05T18:49:00Z">
        <w:r w:rsidR="00792100">
          <w:t>far reaching</w:t>
        </w:r>
        <w:proofErr w:type="gramEnd"/>
        <w:r w:rsidR="00792100">
          <w:t xml:space="preserve"> impacts of genetic variation on communities and ecosystems.</w:t>
        </w:r>
      </w:ins>
    </w:p>
    <w:p w14:paraId="54E91A5F" w14:textId="4880A85D" w:rsidR="009362AF" w:rsidRDefault="009362AF" w:rsidP="00F46E48">
      <w:pPr>
        <w:spacing w:line="480" w:lineRule="auto"/>
      </w:pPr>
    </w:p>
    <w:p w14:paraId="25D0CF50" w14:textId="77777777" w:rsidR="009362AF" w:rsidRDefault="009362AF" w:rsidP="00F46E48">
      <w:pPr>
        <w:spacing w:line="480" w:lineRule="auto"/>
      </w:pPr>
    </w:p>
    <w:p w14:paraId="56ADF884" w14:textId="77777777" w:rsidR="009362AF" w:rsidRPr="00C91678" w:rsidRDefault="009362AF" w:rsidP="00C91678">
      <w:pPr>
        <w:spacing w:line="480" w:lineRule="auto"/>
        <w:rPr>
          <w:rFonts w:cs="Times New Roman"/>
          <w:b/>
        </w:rPr>
      </w:pPr>
      <w:r>
        <w:t xml:space="preserve">Key words: </w:t>
      </w:r>
      <w:r>
        <w:br w:type="page"/>
      </w:r>
      <w:r w:rsidRPr="00C91678">
        <w:rPr>
          <w:rFonts w:cs="Times New Roman"/>
          <w:b/>
        </w:rPr>
        <w:t>Introduction</w:t>
      </w:r>
    </w:p>
    <w:p w14:paraId="6B23D297" w14:textId="77777777" w:rsidR="007F5E58" w:rsidRDefault="00E522D7" w:rsidP="00CB1B72">
      <w:pPr>
        <w:autoSpaceDE w:val="0"/>
        <w:autoSpaceDN w:val="0"/>
        <w:adjustRightInd w:val="0"/>
        <w:spacing w:line="480" w:lineRule="auto"/>
        <w:rPr>
          <w:rFonts w:cs="Times New Roman"/>
        </w:rPr>
      </w:pPr>
      <w:r w:rsidRPr="00C91678">
        <w:rPr>
          <w:rFonts w:cs="Times New Roman"/>
          <w:b/>
        </w:rPr>
        <w:tab/>
      </w:r>
      <w:commentRangeStart w:id="47"/>
      <w:r w:rsidRPr="00C91678">
        <w:rPr>
          <w:rFonts w:cs="Times New Roman"/>
        </w:rPr>
        <w:t>Recent</w:t>
      </w:r>
      <w:commentRangeEnd w:id="47"/>
      <w:r w:rsidR="0011254D">
        <w:rPr>
          <w:rStyle w:val="CommentReference"/>
          <w:vanish/>
        </w:rPr>
        <w:commentReference w:id="47"/>
      </w:r>
      <w:r w:rsidRPr="00C91678">
        <w:rPr>
          <w:rFonts w:cs="Times New Roman"/>
        </w:rPr>
        <w:t xml:space="preserve"> advances in community genetics show that individual genotypes and the genetic struct</w:t>
      </w:r>
      <w:r w:rsidR="009A5AFE" w:rsidRPr="00C91678">
        <w:rPr>
          <w:rFonts w:cs="Times New Roman"/>
        </w:rPr>
        <w:t xml:space="preserve">ure of </w:t>
      </w:r>
      <w:r w:rsidRPr="00C91678">
        <w:rPr>
          <w:rFonts w:cs="Times New Roman"/>
        </w:rPr>
        <w:t>plant species</w:t>
      </w:r>
      <w:r w:rsidR="009A5AFE" w:rsidRPr="00C91678">
        <w:rPr>
          <w:rFonts w:cs="Times New Roman"/>
        </w:rPr>
        <w:t xml:space="preserve"> </w:t>
      </w:r>
      <w:r w:rsidRPr="00C91678">
        <w:rPr>
          <w:rFonts w:cs="Times New Roman"/>
        </w:rPr>
        <w:t>play</w:t>
      </w:r>
      <w:r w:rsidR="009A5AFE" w:rsidRPr="00C91678">
        <w:rPr>
          <w:rFonts w:cs="Times New Roman"/>
        </w:rPr>
        <w:t xml:space="preserve"> an important</w:t>
      </w:r>
      <w:r w:rsidRPr="00C91678">
        <w:rPr>
          <w:rFonts w:cs="Times New Roman"/>
        </w:rPr>
        <w:t xml:space="preserve"> role in defining community structure and ecosystem processes. </w:t>
      </w:r>
      <w:r w:rsidR="00472E66" w:rsidRPr="00C91678">
        <w:rPr>
          <w:rFonts w:cs="Times New Roman"/>
        </w:rPr>
        <w:t>A series of reviews</w:t>
      </w:r>
      <w:r w:rsidRPr="00C91678">
        <w:rPr>
          <w:rFonts w:cs="Times New Roman"/>
        </w:rPr>
        <w:t xml:space="preserve"> have established the</w:t>
      </w:r>
      <w:r w:rsidR="009A5AFE" w:rsidRPr="00C91678">
        <w:rPr>
          <w:rFonts w:cs="Times New Roman"/>
        </w:rPr>
        <w:t>se relationships i</w:t>
      </w:r>
      <w:r w:rsidRPr="00C91678">
        <w:rPr>
          <w:rFonts w:cs="Times New Roman"/>
        </w:rPr>
        <w:t xml:space="preserve">n diverse systems around the world (Whitham et al. 2003, 2006, 2012, Bailey et al. 2006, 2009, Wade et al. 2007, </w:t>
      </w:r>
      <w:proofErr w:type="spellStart"/>
      <w:r w:rsidRPr="00C91678">
        <w:rPr>
          <w:rFonts w:cs="Times New Roman"/>
        </w:rPr>
        <w:t>Haolin</w:t>
      </w:r>
      <w:proofErr w:type="spellEnd"/>
      <w:r w:rsidRPr="00C91678">
        <w:rPr>
          <w:rFonts w:cs="Times New Roman"/>
        </w:rPr>
        <w:t xml:space="preserve"> and Strauss 2008, Hughes et al. 2008, </w:t>
      </w:r>
      <w:proofErr w:type="spellStart"/>
      <w:r w:rsidR="00472E66" w:rsidRPr="00C91678">
        <w:rPr>
          <w:rFonts w:cs="Times New Roman"/>
        </w:rPr>
        <w:t>Genung</w:t>
      </w:r>
      <w:proofErr w:type="spellEnd"/>
      <w:r w:rsidR="00472E66" w:rsidRPr="00C91678">
        <w:rPr>
          <w:rFonts w:cs="Times New Roman"/>
        </w:rPr>
        <w:t xml:space="preserve"> et al. 2011, </w:t>
      </w:r>
      <w:r w:rsidRPr="00C91678">
        <w:rPr>
          <w:rFonts w:cs="Times New Roman"/>
        </w:rPr>
        <w:t xml:space="preserve">Wymore et al. 2011, </w:t>
      </w:r>
      <w:proofErr w:type="spellStart"/>
      <w:r w:rsidRPr="00C91678">
        <w:rPr>
          <w:rFonts w:cs="Times New Roman"/>
        </w:rPr>
        <w:t>Rountree</w:t>
      </w:r>
      <w:proofErr w:type="spellEnd"/>
      <w:r w:rsidRPr="00C91678">
        <w:rPr>
          <w:rFonts w:cs="Times New Roman"/>
        </w:rPr>
        <w:t xml:space="preserve"> et al. 2011, </w:t>
      </w:r>
      <w:r w:rsidR="00472E66" w:rsidRPr="00C91678">
        <w:rPr>
          <w:rFonts w:cs="Times New Roman"/>
        </w:rPr>
        <w:t xml:space="preserve">Schweitzer et al. 2012, </w:t>
      </w:r>
      <w:r w:rsidR="00452F43" w:rsidRPr="00C91678">
        <w:rPr>
          <w:rFonts w:cs="Times New Roman"/>
        </w:rPr>
        <w:t xml:space="preserve">Fischer et al. 2014, </w:t>
      </w:r>
      <w:proofErr w:type="spellStart"/>
      <w:r w:rsidRPr="00C91678">
        <w:rPr>
          <w:rFonts w:cs="Times New Roman"/>
        </w:rPr>
        <w:t>Woolbright</w:t>
      </w:r>
      <w:proofErr w:type="spellEnd"/>
      <w:r w:rsidRPr="00C91678">
        <w:rPr>
          <w:rFonts w:cs="Times New Roman"/>
        </w:rPr>
        <w:t xml:space="preserve"> et al. 2014).</w:t>
      </w:r>
      <w:r w:rsidR="00452F43" w:rsidRPr="00C91678">
        <w:rPr>
          <w:rFonts w:cs="Times New Roman"/>
        </w:rPr>
        <w:t xml:space="preserve"> Numerous studies </w:t>
      </w:r>
      <w:r w:rsidR="00C91678">
        <w:rPr>
          <w:rFonts w:cs="Times New Roman"/>
        </w:rPr>
        <w:t xml:space="preserve">cited in the above reviews </w:t>
      </w:r>
      <w:r w:rsidR="0018211F">
        <w:rPr>
          <w:rFonts w:cs="Times New Roman"/>
        </w:rPr>
        <w:t>demonstrate</w:t>
      </w:r>
      <w:r w:rsidR="005E7BA5">
        <w:rPr>
          <w:rFonts w:cs="Times New Roman"/>
        </w:rPr>
        <w:t xml:space="preserve"> that </w:t>
      </w:r>
      <w:r w:rsidR="001C1D21">
        <w:rPr>
          <w:rFonts w:cs="Times New Roman"/>
        </w:rPr>
        <w:t xml:space="preserve">related individuals support </w:t>
      </w:r>
      <w:r w:rsidR="00FC115F">
        <w:rPr>
          <w:rFonts w:cs="Times New Roman"/>
        </w:rPr>
        <w:t>similar communities</w:t>
      </w:r>
      <w:r w:rsidR="008D5CA8">
        <w:rPr>
          <w:rFonts w:cs="Times New Roman"/>
        </w:rPr>
        <w:t xml:space="preserve"> and rates of ecosystem processes</w:t>
      </w:r>
      <w:r w:rsidR="00AC2467">
        <w:rPr>
          <w:rFonts w:cs="Times New Roman"/>
        </w:rPr>
        <w:t xml:space="preserve">, such that </w:t>
      </w:r>
      <w:r w:rsidR="005B4666">
        <w:rPr>
          <w:rFonts w:cs="Times New Roman"/>
        </w:rPr>
        <w:t xml:space="preserve">a </w:t>
      </w:r>
      <w:r w:rsidR="00AC2467">
        <w:rPr>
          <w:rFonts w:cs="Times New Roman"/>
        </w:rPr>
        <w:t xml:space="preserve">plant genotype can be viewed as having its own community </w:t>
      </w:r>
      <w:r w:rsidR="008D5CA8">
        <w:rPr>
          <w:rFonts w:cs="Times New Roman"/>
        </w:rPr>
        <w:t xml:space="preserve">and ecosystem phenotype </w:t>
      </w:r>
      <w:r w:rsidR="00AC2467">
        <w:rPr>
          <w:rFonts w:cs="Times New Roman"/>
        </w:rPr>
        <w:t>(</w:t>
      </w:r>
      <w:proofErr w:type="spellStart"/>
      <w:r w:rsidR="00AC2467" w:rsidRPr="00AC2467">
        <w:rPr>
          <w:rFonts w:cs="Times New Roman"/>
          <w:i/>
        </w:rPr>
        <w:t>sensu</w:t>
      </w:r>
      <w:proofErr w:type="spellEnd"/>
      <w:r w:rsidR="00AC2467">
        <w:rPr>
          <w:rFonts w:cs="Times New Roman"/>
        </w:rPr>
        <w:t xml:space="preserve"> Whitham et al. 2006)</w:t>
      </w:r>
      <w:r w:rsidR="00C91678">
        <w:rPr>
          <w:rFonts w:cs="Times New Roman"/>
        </w:rPr>
        <w:t xml:space="preserve">. </w:t>
      </w:r>
    </w:p>
    <w:p w14:paraId="5852E79C" w14:textId="77777777" w:rsidR="00CB1B72" w:rsidRDefault="00C8076D" w:rsidP="00CB1B72">
      <w:pPr>
        <w:autoSpaceDE w:val="0"/>
        <w:autoSpaceDN w:val="0"/>
        <w:adjustRightInd w:val="0"/>
        <w:spacing w:line="480" w:lineRule="auto"/>
        <w:rPr>
          <w:rFonts w:cs="Times New Roman"/>
        </w:rPr>
      </w:pPr>
      <w:r>
        <w:rPr>
          <w:rFonts w:cs="Times New Roman"/>
        </w:rPr>
        <w:tab/>
      </w:r>
      <w:commentRangeStart w:id="48"/>
      <w:commentRangeStart w:id="49"/>
      <w:commentRangeStart w:id="50"/>
      <w:r w:rsidR="008C4E08">
        <w:rPr>
          <w:rFonts w:cs="Times New Roman"/>
        </w:rPr>
        <w:t>Community</w:t>
      </w:r>
      <w:commentRangeEnd w:id="48"/>
      <w:r w:rsidR="008C28D6">
        <w:rPr>
          <w:rStyle w:val="CommentReference"/>
          <w:vanish/>
        </w:rPr>
        <w:commentReference w:id="48"/>
      </w:r>
      <w:commentRangeEnd w:id="49"/>
      <w:r w:rsidR="005F37C8">
        <w:rPr>
          <w:rStyle w:val="CommentReference"/>
          <w:vanish/>
        </w:rPr>
        <w:commentReference w:id="49"/>
      </w:r>
      <w:commentRangeEnd w:id="50"/>
      <w:r w:rsidR="00B34E94">
        <w:rPr>
          <w:rStyle w:val="CommentReference"/>
        </w:rPr>
        <w:commentReference w:id="50"/>
      </w:r>
      <w:r w:rsidR="008C4E08">
        <w:rPr>
          <w:rFonts w:cs="Times New Roman"/>
        </w:rPr>
        <w:t xml:space="preserve"> </w:t>
      </w:r>
      <w:r w:rsidR="00D22D85">
        <w:rPr>
          <w:rFonts w:cs="Times New Roman"/>
        </w:rPr>
        <w:t xml:space="preserve">and ecosystem </w:t>
      </w:r>
      <w:r w:rsidR="008C4E08">
        <w:rPr>
          <w:rFonts w:cs="Times New Roman"/>
        </w:rPr>
        <w:t xml:space="preserve">phenotypes are the product of interactions between </w:t>
      </w:r>
      <w:r w:rsidR="0044421A">
        <w:rPr>
          <w:rFonts w:cs="Times New Roman"/>
        </w:rPr>
        <w:t>the multivariate phenotype of a plant</w:t>
      </w:r>
      <w:r w:rsidR="000F6AB7">
        <w:rPr>
          <w:rFonts w:cs="Times New Roman"/>
        </w:rPr>
        <w:t xml:space="preserve"> </w:t>
      </w:r>
      <w:r w:rsidR="00563CF7">
        <w:rPr>
          <w:rFonts w:cs="Times New Roman"/>
        </w:rPr>
        <w:t xml:space="preserve">genotype </w:t>
      </w:r>
      <w:r w:rsidR="008C4E08">
        <w:rPr>
          <w:rFonts w:cs="Times New Roman"/>
        </w:rPr>
        <w:t>and it</w:t>
      </w:r>
      <w:r w:rsidR="00580BA3">
        <w:rPr>
          <w:rFonts w:cs="Times New Roman"/>
        </w:rPr>
        <w:t>s</w:t>
      </w:r>
      <w:r w:rsidR="008C4E08">
        <w:rPr>
          <w:rFonts w:cs="Times New Roman"/>
        </w:rPr>
        <w:t xml:space="preserve"> interacting commu</w:t>
      </w:r>
      <w:r w:rsidR="0044421A">
        <w:rPr>
          <w:rFonts w:cs="Times New Roman"/>
        </w:rPr>
        <w:t>nity of associated organisms</w:t>
      </w:r>
      <w:r w:rsidR="005B4666">
        <w:rPr>
          <w:rFonts w:cs="Times New Roman"/>
        </w:rPr>
        <w:t xml:space="preserve"> (</w:t>
      </w:r>
      <w:proofErr w:type="spellStart"/>
      <w:r w:rsidR="003C4071">
        <w:rPr>
          <w:rFonts w:cs="Times New Roman"/>
        </w:rPr>
        <w:t>Bang</w:t>
      </w:r>
      <w:r>
        <w:rPr>
          <w:rFonts w:cs="Times New Roman"/>
        </w:rPr>
        <w:t>ert</w:t>
      </w:r>
      <w:proofErr w:type="spellEnd"/>
      <w:r>
        <w:rPr>
          <w:rFonts w:cs="Times New Roman"/>
        </w:rPr>
        <w:t xml:space="preserve"> et al. 2006, Barbour et al….  </w:t>
      </w:r>
      <w:proofErr w:type="spellStart"/>
      <w:proofErr w:type="gramStart"/>
      <w:r>
        <w:rPr>
          <w:rFonts w:cs="Times New Roman"/>
        </w:rPr>
        <w:t>Holeski</w:t>
      </w:r>
      <w:proofErr w:type="spellEnd"/>
      <w:r>
        <w:rPr>
          <w:rFonts w:cs="Times New Roman"/>
        </w:rPr>
        <w:t xml:space="preserve"> et al…</w:t>
      </w:r>
      <w:r w:rsidR="005B4666">
        <w:rPr>
          <w:rFonts w:cs="Times New Roman"/>
        </w:rPr>
        <w:t>)</w:t>
      </w:r>
      <w:r w:rsidR="0044421A">
        <w:rPr>
          <w:rFonts w:cs="Times New Roman"/>
        </w:rPr>
        <w:t>.</w:t>
      </w:r>
      <w:proofErr w:type="gramEnd"/>
      <w:r w:rsidR="0044421A">
        <w:rPr>
          <w:rFonts w:cs="Times New Roman"/>
        </w:rPr>
        <w:t xml:space="preserve"> </w:t>
      </w:r>
      <w:r w:rsidR="002818BF">
        <w:rPr>
          <w:rFonts w:cs="Times New Roman"/>
        </w:rPr>
        <w:t>Plant associated organisms are sensitive to quantita</w:t>
      </w:r>
      <w:r w:rsidR="00572C0E">
        <w:rPr>
          <w:rFonts w:cs="Times New Roman"/>
        </w:rPr>
        <w:t>t</w:t>
      </w:r>
      <w:r w:rsidR="002818BF">
        <w:rPr>
          <w:rFonts w:cs="Times New Roman"/>
        </w:rPr>
        <w:t>ive variation in plant traits</w:t>
      </w:r>
      <w:r w:rsidR="000C7436">
        <w:rPr>
          <w:rFonts w:cs="Times New Roman"/>
        </w:rPr>
        <w:t xml:space="preserve"> (e.g., secondary chemistry, phenology, morphology; </w:t>
      </w:r>
      <w:proofErr w:type="spellStart"/>
      <w:r w:rsidR="000C7436">
        <w:rPr>
          <w:rFonts w:cs="Times New Roman"/>
        </w:rPr>
        <w:t>Bangert</w:t>
      </w:r>
      <w:proofErr w:type="spellEnd"/>
      <w:r w:rsidR="000C7436">
        <w:rPr>
          <w:rFonts w:cs="Times New Roman"/>
        </w:rPr>
        <w:t xml:space="preserve"> et al. 2006, Barbour et al. XX, </w:t>
      </w:r>
      <w:proofErr w:type="spellStart"/>
      <w:r w:rsidR="000C7436">
        <w:rPr>
          <w:rFonts w:cs="Times New Roman"/>
        </w:rPr>
        <w:t>Lamit</w:t>
      </w:r>
      <w:proofErr w:type="spellEnd"/>
      <w:r w:rsidR="000C7436">
        <w:rPr>
          <w:rFonts w:cs="Times New Roman"/>
        </w:rPr>
        <w:t xml:space="preserve"> et al. 2014) </w:t>
      </w:r>
      <w:r w:rsidR="002818BF">
        <w:rPr>
          <w:rFonts w:cs="Times New Roman"/>
        </w:rPr>
        <w:t xml:space="preserve">that </w:t>
      </w:r>
      <w:r w:rsidR="00572C0E">
        <w:rPr>
          <w:rFonts w:cs="Times New Roman"/>
        </w:rPr>
        <w:t>influence</w:t>
      </w:r>
      <w:r w:rsidR="0005088E">
        <w:rPr>
          <w:rFonts w:cs="Times New Roman"/>
        </w:rPr>
        <w:t xml:space="preserve"> their abundances and</w:t>
      </w:r>
      <w:r w:rsidR="00572C0E">
        <w:rPr>
          <w:rFonts w:cs="Times New Roman"/>
        </w:rPr>
        <w:t xml:space="preserve"> </w:t>
      </w:r>
      <w:r w:rsidR="00043325">
        <w:rPr>
          <w:rFonts w:cs="Times New Roman"/>
        </w:rPr>
        <w:t xml:space="preserve">how they interact with a plant, </w:t>
      </w:r>
      <w:r w:rsidR="00572C0E">
        <w:rPr>
          <w:rFonts w:cs="Times New Roman"/>
        </w:rPr>
        <w:t>and many organisms are likely influence by multiple traits simultaneously.</w:t>
      </w:r>
      <w:r w:rsidR="0005088E">
        <w:rPr>
          <w:rFonts w:cs="Times New Roman"/>
        </w:rPr>
        <w:t xml:space="preserve"> The influence of genetic variation in plant traits can cascade to</w:t>
      </w:r>
      <w:r w:rsidR="00D34582">
        <w:rPr>
          <w:rFonts w:cs="Times New Roman"/>
        </w:rPr>
        <w:t xml:space="preserve"> alter </w:t>
      </w:r>
      <w:r w:rsidR="006E4140">
        <w:rPr>
          <w:rFonts w:cs="Times New Roman"/>
        </w:rPr>
        <w:t>complex interactions between community members (Johnson 2008, Smith</w:t>
      </w:r>
      <w:r w:rsidR="006E4140">
        <w:rPr>
          <w:rStyle w:val="CommentReference"/>
          <w:vanish/>
        </w:rPr>
        <w:annotationRef/>
      </w:r>
      <w:r w:rsidR="006E4140">
        <w:rPr>
          <w:rFonts w:cs="Times New Roman"/>
        </w:rPr>
        <w:t xml:space="preserve"> et al. 2010, M</w:t>
      </w:r>
      <w:r w:rsidR="00BB5AEF">
        <w:rPr>
          <w:rFonts w:cs="Times New Roman"/>
        </w:rPr>
        <w:t>ooney</w:t>
      </w:r>
      <w:r w:rsidR="006E4140">
        <w:rPr>
          <w:rFonts w:cs="Times New Roman"/>
        </w:rPr>
        <w:t xml:space="preserve"> </w:t>
      </w:r>
      <w:r w:rsidR="00C630EF">
        <w:rPr>
          <w:rFonts w:cs="Times New Roman"/>
        </w:rPr>
        <w:t>papers</w:t>
      </w:r>
      <w:r w:rsidR="006E4140">
        <w:rPr>
          <w:rStyle w:val="CommentReference"/>
          <w:vanish/>
        </w:rPr>
        <w:annotationRef/>
      </w:r>
      <w:r w:rsidR="006E4140">
        <w:rPr>
          <w:rFonts w:cs="Times New Roman"/>
        </w:rPr>
        <w:t xml:space="preserve">, </w:t>
      </w:r>
      <w:proofErr w:type="spellStart"/>
      <w:r w:rsidR="00D34582">
        <w:rPr>
          <w:rFonts w:cs="Times New Roman"/>
        </w:rPr>
        <w:t>Lamit</w:t>
      </w:r>
      <w:proofErr w:type="spellEnd"/>
      <w:r w:rsidR="00D34582">
        <w:rPr>
          <w:rFonts w:cs="Times New Roman"/>
        </w:rPr>
        <w:t xml:space="preserve"> et al. 2014, </w:t>
      </w:r>
      <w:r w:rsidR="007F02AC">
        <w:t>Busby et al. in press)</w:t>
      </w:r>
      <w:r w:rsidR="00BA6A84">
        <w:t xml:space="preserve"> and</w:t>
      </w:r>
      <w:r w:rsidR="00BA6A84">
        <w:rPr>
          <w:rFonts w:cs="Times New Roman"/>
        </w:rPr>
        <w:t xml:space="preserve"> </w:t>
      </w:r>
      <w:r w:rsidR="00D34582">
        <w:rPr>
          <w:rFonts w:cs="Times New Roman"/>
        </w:rPr>
        <w:t>shape</w:t>
      </w:r>
      <w:r w:rsidR="008B5829">
        <w:rPr>
          <w:rFonts w:cs="Times New Roman"/>
        </w:rPr>
        <w:t xml:space="preserve"> </w:t>
      </w:r>
      <w:r w:rsidR="00477FC4">
        <w:rPr>
          <w:rFonts w:cs="Times New Roman"/>
        </w:rPr>
        <w:t xml:space="preserve">the </w:t>
      </w:r>
      <w:r w:rsidR="008B5829">
        <w:rPr>
          <w:rFonts w:cs="Times New Roman"/>
        </w:rPr>
        <w:t>phenotypes of associated organisms (</w:t>
      </w:r>
      <w:r w:rsidR="006D6C8F">
        <w:rPr>
          <w:rFonts w:cs="Times New Roman"/>
        </w:rPr>
        <w:t>e.g., aphid gall size, Smith et al. 2010</w:t>
      </w:r>
      <w:r w:rsidR="007F02AC">
        <w:rPr>
          <w:rFonts w:cs="Times New Roman"/>
        </w:rPr>
        <w:t>).</w:t>
      </w:r>
      <w:r w:rsidR="008143B7">
        <w:rPr>
          <w:rFonts w:cs="Times New Roman"/>
        </w:rPr>
        <w:t xml:space="preserve"> </w:t>
      </w:r>
      <w:r w:rsidR="008B5829">
        <w:rPr>
          <w:rFonts w:cs="Times New Roman"/>
        </w:rPr>
        <w:t xml:space="preserve">The community phenotype </w:t>
      </w:r>
      <w:r w:rsidR="00331AAD">
        <w:rPr>
          <w:rFonts w:cs="Times New Roman"/>
        </w:rPr>
        <w:t>is therefore</w:t>
      </w:r>
      <w:r w:rsidR="008B5829">
        <w:rPr>
          <w:rFonts w:cs="Times New Roman"/>
        </w:rPr>
        <w:t xml:space="preserve"> the extended consequences of</w:t>
      </w:r>
      <w:r w:rsidR="008143B7">
        <w:rPr>
          <w:rFonts w:cs="Times New Roman"/>
        </w:rPr>
        <w:t>:</w:t>
      </w:r>
      <w:r w:rsidR="00331AAD">
        <w:rPr>
          <w:rFonts w:cs="Times New Roman"/>
        </w:rPr>
        <w:t xml:space="preserve"> 1) </w:t>
      </w:r>
      <w:r w:rsidR="007F352B">
        <w:rPr>
          <w:rFonts w:cs="Times New Roman"/>
        </w:rPr>
        <w:t xml:space="preserve">genetically based </w:t>
      </w:r>
      <w:r w:rsidR="00331AAD">
        <w:rPr>
          <w:rFonts w:cs="Times New Roman"/>
        </w:rPr>
        <w:t>plant traits affecting abundances of community members, 2</w:t>
      </w:r>
      <w:r w:rsidR="00A63873">
        <w:rPr>
          <w:rFonts w:cs="Times New Roman"/>
        </w:rPr>
        <w:t>) genotype-specific modulation of interaction</w:t>
      </w:r>
      <w:r w:rsidR="00331AAD">
        <w:rPr>
          <w:rFonts w:cs="Times New Roman"/>
        </w:rPr>
        <w:t>s among community members, and 3</w:t>
      </w:r>
      <w:r w:rsidR="00EC762E">
        <w:rPr>
          <w:rFonts w:cs="Times New Roman"/>
        </w:rPr>
        <w:t xml:space="preserve">) </w:t>
      </w:r>
      <w:r w:rsidR="008B5829">
        <w:rPr>
          <w:rFonts w:cs="Times New Roman"/>
        </w:rPr>
        <w:t xml:space="preserve">interspecific indirect genetic effects (IIGEs), where </w:t>
      </w:r>
      <w:r w:rsidR="008B5829" w:rsidRPr="004B26EB">
        <w:rPr>
          <w:rFonts w:cs="Times New Roman"/>
        </w:rPr>
        <w:t>the phenotype of a</w:t>
      </w:r>
      <w:r w:rsidR="008B5829" w:rsidRPr="004871D1">
        <w:rPr>
          <w:rFonts w:cs="Times New Roman"/>
        </w:rPr>
        <w:t>n individual in one species</w:t>
      </w:r>
      <w:r w:rsidR="008B5829" w:rsidRPr="004B26EB">
        <w:rPr>
          <w:rFonts w:cs="Times New Roman"/>
        </w:rPr>
        <w:t xml:space="preserve"> is</w:t>
      </w:r>
      <w:r w:rsidR="008B5829">
        <w:rPr>
          <w:rFonts w:cs="Times New Roman"/>
        </w:rPr>
        <w:t>, in part,</w:t>
      </w:r>
      <w:r w:rsidR="008B5829" w:rsidRPr="004B26EB">
        <w:rPr>
          <w:rFonts w:cs="Times New Roman"/>
        </w:rPr>
        <w:t xml:space="preserve"> due to the expression of genes </w:t>
      </w:r>
      <w:r w:rsidR="008B5829">
        <w:rPr>
          <w:rFonts w:cs="Times New Roman"/>
        </w:rPr>
        <w:t xml:space="preserve">in one or more </w:t>
      </w:r>
      <w:r w:rsidR="008B5829" w:rsidRPr="004B26EB">
        <w:rPr>
          <w:rFonts w:cs="Times New Roman"/>
        </w:rPr>
        <w:t>different species</w:t>
      </w:r>
      <w:r w:rsidR="00563CF7">
        <w:rPr>
          <w:rFonts w:cs="Times New Roman"/>
        </w:rPr>
        <w:t xml:space="preserve"> (Shuster et al. 2006, Wade 2007, </w:t>
      </w:r>
      <w:r w:rsidR="00563CF7" w:rsidRPr="008A4E5B">
        <w:rPr>
          <w:rFonts w:cs="Times New Roman"/>
        </w:rPr>
        <w:t>Allan et al. 2012</w:t>
      </w:r>
      <w:r w:rsidR="00563CF7">
        <w:rPr>
          <w:rFonts w:cs="Times New Roman"/>
        </w:rPr>
        <w:t>)</w:t>
      </w:r>
      <w:r w:rsidR="00A63873">
        <w:rPr>
          <w:rFonts w:cs="Times New Roman"/>
        </w:rPr>
        <w:t xml:space="preserve">. </w:t>
      </w:r>
      <w:r w:rsidR="00476757">
        <w:rPr>
          <w:rFonts w:cs="Times New Roman"/>
        </w:rPr>
        <w:t xml:space="preserve">These effects may </w:t>
      </w:r>
      <w:r w:rsidR="00CB1B72">
        <w:rPr>
          <w:rFonts w:cs="Times New Roman"/>
        </w:rPr>
        <w:t>produce import</w:t>
      </w:r>
      <w:r w:rsidR="00476757">
        <w:rPr>
          <w:rFonts w:cs="Times New Roman"/>
        </w:rPr>
        <w:t>ant selection pressures that</w:t>
      </w:r>
      <w:r w:rsidR="00CB1B72">
        <w:rPr>
          <w:rFonts w:cs="Times New Roman"/>
        </w:rPr>
        <w:t xml:space="preserve"> lead to </w:t>
      </w:r>
      <w:r w:rsidR="00FA00F4">
        <w:rPr>
          <w:rFonts w:cs="Times New Roman"/>
        </w:rPr>
        <w:t xml:space="preserve">local adaptation of community members to individual plant genotypes or populations </w:t>
      </w:r>
      <w:r w:rsidR="00CB1B72">
        <w:rPr>
          <w:rFonts w:cs="Times New Roman"/>
        </w:rPr>
        <w:t>(Shuster et al. 2006, Evans et al. 2008</w:t>
      </w:r>
      <w:r w:rsidR="00532AE5">
        <w:rPr>
          <w:rFonts w:cs="Times New Roman"/>
        </w:rPr>
        <w:t>, Smith et al. 2010, CITATIONS), and may</w:t>
      </w:r>
      <w:r w:rsidR="00CB1B72">
        <w:rPr>
          <w:rFonts w:cs="Times New Roman"/>
        </w:rPr>
        <w:t xml:space="preserve"> </w:t>
      </w:r>
      <w:r w:rsidR="00A04C96">
        <w:rPr>
          <w:rFonts w:cs="Times New Roman"/>
        </w:rPr>
        <w:t xml:space="preserve">also </w:t>
      </w:r>
      <w:r w:rsidR="00CB1B72">
        <w:rPr>
          <w:rFonts w:cs="Times New Roman"/>
        </w:rPr>
        <w:t>feed</w:t>
      </w:r>
      <w:r w:rsidR="00AD61EC">
        <w:rPr>
          <w:rFonts w:cs="Times New Roman"/>
        </w:rPr>
        <w:t xml:space="preserve"> </w:t>
      </w:r>
      <w:r w:rsidR="00CB1B72">
        <w:rPr>
          <w:rFonts w:cs="Times New Roman"/>
        </w:rPr>
        <w:t xml:space="preserve">back to act as selective forces on </w:t>
      </w:r>
      <w:r w:rsidR="008143B7">
        <w:rPr>
          <w:rFonts w:cs="Times New Roman"/>
        </w:rPr>
        <w:t>the plant</w:t>
      </w:r>
      <w:r w:rsidR="00CB1B72">
        <w:rPr>
          <w:rFonts w:cs="Times New Roman"/>
        </w:rPr>
        <w:t xml:space="preserve"> (Schw</w:t>
      </w:r>
      <w:r w:rsidR="00037AEE">
        <w:rPr>
          <w:rFonts w:cs="Times New Roman"/>
        </w:rPr>
        <w:t>eitzer</w:t>
      </w:r>
      <w:r w:rsidR="00D82217">
        <w:rPr>
          <w:rFonts w:cs="Times New Roman"/>
        </w:rPr>
        <w:t xml:space="preserve"> et al. 2008, Smith et al. 2010</w:t>
      </w:r>
      <w:r w:rsidR="00CB1B72">
        <w:rPr>
          <w:rFonts w:cs="Times New Roman"/>
        </w:rPr>
        <w:t xml:space="preserve">, </w:t>
      </w:r>
      <w:proofErr w:type="spellStart"/>
      <w:r w:rsidR="00CB1B72">
        <w:rPr>
          <w:rFonts w:cs="Times New Roman"/>
        </w:rPr>
        <w:t>Lankau</w:t>
      </w:r>
      <w:proofErr w:type="spellEnd"/>
      <w:r w:rsidR="00CB1B72">
        <w:rPr>
          <w:rFonts w:cs="Times New Roman"/>
        </w:rPr>
        <w:t xml:space="preserve"> and </w:t>
      </w:r>
      <w:r w:rsidR="00CB1B72" w:rsidRPr="00D82217">
        <w:rPr>
          <w:rFonts w:cs="Times New Roman"/>
        </w:rPr>
        <w:t xml:space="preserve">Straus </w:t>
      </w:r>
      <w:commentRangeStart w:id="51"/>
      <w:r w:rsidR="00CB1B72" w:rsidRPr="00D82217">
        <w:rPr>
          <w:rFonts w:cs="Times New Roman"/>
        </w:rPr>
        <w:t>20</w:t>
      </w:r>
      <w:r w:rsidR="00037AEE" w:rsidRPr="00D82217">
        <w:rPr>
          <w:rFonts w:cs="Times New Roman"/>
        </w:rPr>
        <w:t>0X</w:t>
      </w:r>
      <w:commentRangeEnd w:id="51"/>
      <w:r w:rsidR="007A2C7D">
        <w:rPr>
          <w:rStyle w:val="CommentReference"/>
          <w:vanish/>
        </w:rPr>
        <w:commentReference w:id="51"/>
      </w:r>
      <w:r w:rsidR="0093227E">
        <w:rPr>
          <w:rFonts w:cs="Times New Roman"/>
        </w:rPr>
        <w:t>).</w:t>
      </w:r>
    </w:p>
    <w:p w14:paraId="7F8C3624" w14:textId="0F1FD2A2" w:rsidR="00810028" w:rsidRDefault="00580BA3" w:rsidP="00810028">
      <w:pPr>
        <w:spacing w:line="480" w:lineRule="auto"/>
      </w:pPr>
      <w:r>
        <w:rPr>
          <w:rFonts w:cs="Times New Roman"/>
        </w:rPr>
        <w:tab/>
      </w:r>
      <w:r w:rsidR="002A1EFF">
        <w:rPr>
          <w:rFonts w:cs="Times New Roman"/>
        </w:rPr>
        <w:t>Although most</w:t>
      </w:r>
      <w:r w:rsidR="003609C0">
        <w:rPr>
          <w:rFonts w:cs="Times New Roman"/>
        </w:rPr>
        <w:t xml:space="preserve"> community genetics studies</w:t>
      </w:r>
      <w:r w:rsidR="002A1EFF">
        <w:rPr>
          <w:rFonts w:cs="Times New Roman"/>
        </w:rPr>
        <w:t xml:space="preserve"> focus on a single communi</w:t>
      </w:r>
      <w:r w:rsidR="00CD2ABC">
        <w:rPr>
          <w:rFonts w:cs="Times New Roman"/>
        </w:rPr>
        <w:t xml:space="preserve">ty associated with </w:t>
      </w:r>
      <w:r w:rsidR="002A1EFF">
        <w:rPr>
          <w:rFonts w:cs="Times New Roman"/>
        </w:rPr>
        <w:t>individual</w:t>
      </w:r>
      <w:r w:rsidR="000D06AB">
        <w:rPr>
          <w:rFonts w:cs="Times New Roman"/>
        </w:rPr>
        <w:t xml:space="preserve"> plant</w:t>
      </w:r>
      <w:r w:rsidR="002A1EFF">
        <w:rPr>
          <w:rFonts w:cs="Times New Roman"/>
        </w:rPr>
        <w:t xml:space="preserve"> genotypes, it is important to expand these studies to </w:t>
      </w:r>
      <w:r w:rsidR="00C128A0">
        <w:rPr>
          <w:rFonts w:cs="Times New Roman"/>
        </w:rPr>
        <w:t xml:space="preserve">understand the relationships among </w:t>
      </w:r>
      <w:r w:rsidR="002A1EFF">
        <w:rPr>
          <w:rFonts w:cs="Times New Roman"/>
        </w:rPr>
        <w:t>the diverse and potentially interacting communities of or</w:t>
      </w:r>
      <w:r w:rsidR="000D06AB">
        <w:rPr>
          <w:rFonts w:cs="Times New Roman"/>
        </w:rPr>
        <w:t>ganisms that can be found on,</w:t>
      </w:r>
      <w:r w:rsidR="002A1EFF">
        <w:rPr>
          <w:rFonts w:cs="Times New Roman"/>
        </w:rPr>
        <w:t xml:space="preserve"> within</w:t>
      </w:r>
      <w:r w:rsidR="000D06AB">
        <w:rPr>
          <w:rFonts w:cs="Times New Roman"/>
        </w:rPr>
        <w:t xml:space="preserve"> and near</w:t>
      </w:r>
      <w:r w:rsidR="002A1EFF">
        <w:rPr>
          <w:rFonts w:cs="Times New Roman"/>
        </w:rPr>
        <w:t xml:space="preserve"> a single plant. </w:t>
      </w:r>
      <w:r w:rsidR="003A2E91">
        <w:rPr>
          <w:rFonts w:cs="Times New Roman"/>
        </w:rPr>
        <w:t xml:space="preserve">For example, </w:t>
      </w:r>
      <w:proofErr w:type="spellStart"/>
      <w:r w:rsidR="003A2E91">
        <w:rPr>
          <w:rFonts w:cs="Times New Roman"/>
        </w:rPr>
        <w:t>Zytynska</w:t>
      </w:r>
      <w:proofErr w:type="spellEnd"/>
      <w:r w:rsidR="003A2E91">
        <w:rPr>
          <w:rFonts w:cs="Times New Roman"/>
        </w:rPr>
        <w:t xml:space="preserve"> et al. (2011) </w:t>
      </w:r>
      <w:r w:rsidR="007A2C7D">
        <w:rPr>
          <w:rFonts w:cs="Times New Roman"/>
        </w:rPr>
        <w:t>examine</w:t>
      </w:r>
      <w:r w:rsidR="003A2E91">
        <w:rPr>
          <w:rFonts w:cs="Times New Roman"/>
        </w:rPr>
        <w:t xml:space="preserve"> how different genotypes of the </w:t>
      </w:r>
      <w:r w:rsidR="003A2E91" w:rsidRPr="00986E96">
        <w:rPr>
          <w:rFonts w:cs="Times New Roman"/>
        </w:rPr>
        <w:t xml:space="preserve">tropical forest tree affected </w:t>
      </w:r>
      <w:r w:rsidR="004A6155" w:rsidRPr="00986E96">
        <w:rPr>
          <w:rFonts w:cs="Times New Roman"/>
        </w:rPr>
        <w:t xml:space="preserve">both </w:t>
      </w:r>
      <w:r w:rsidR="003A2E91" w:rsidRPr="00986E96">
        <w:rPr>
          <w:rFonts w:cs="Times New Roman"/>
        </w:rPr>
        <w:t>their associated epiphytic plants and their invertebrate communities (</w:t>
      </w:r>
      <w:proofErr w:type="spellStart"/>
      <w:r w:rsidR="00AC773E" w:rsidRPr="00986E96">
        <w:rPr>
          <w:rFonts w:cs="Times New Roman"/>
        </w:rPr>
        <w:t>Zytynska</w:t>
      </w:r>
      <w:proofErr w:type="spellEnd"/>
      <w:r w:rsidR="00AC773E" w:rsidRPr="00986E96">
        <w:rPr>
          <w:rFonts w:cs="Times New Roman"/>
        </w:rPr>
        <w:t xml:space="preserve"> et al.</w:t>
      </w:r>
      <w:r w:rsidR="00291A3A" w:rsidRPr="00986E96">
        <w:rPr>
          <w:rFonts w:cs="Times New Roman"/>
        </w:rPr>
        <w:t xml:space="preserve"> </w:t>
      </w:r>
      <w:r w:rsidR="00AC773E" w:rsidRPr="00986E96">
        <w:rPr>
          <w:rFonts w:cs="Times New Roman"/>
        </w:rPr>
        <w:t>2011).</w:t>
      </w:r>
      <w:r w:rsidR="003609C0" w:rsidRPr="00986E96">
        <w:rPr>
          <w:rFonts w:cs="Times New Roman"/>
        </w:rPr>
        <w:t xml:space="preserve"> </w:t>
      </w:r>
      <w:commentRangeStart w:id="52"/>
      <w:r w:rsidR="00805285" w:rsidRPr="00986E96">
        <w:rPr>
          <w:rFonts w:cs="Times New Roman"/>
        </w:rPr>
        <w:t>These</w:t>
      </w:r>
      <w:commentRangeEnd w:id="52"/>
      <w:r w:rsidR="00C730C1">
        <w:rPr>
          <w:rStyle w:val="CommentReference"/>
        </w:rPr>
        <w:commentReference w:id="52"/>
      </w:r>
      <w:r w:rsidR="00805285" w:rsidRPr="00986E96">
        <w:rPr>
          <w:rFonts w:cs="Times New Roman"/>
        </w:rPr>
        <w:t xml:space="preserve"> diverse communities may be genetically correlated among plant genotypes, in which shifts in the composition of one community among genotypes are mirrored by similar shifts in the composition of another community.</w:t>
      </w:r>
      <w:r w:rsidR="00805285" w:rsidRPr="00986E96">
        <w:t xml:space="preserve"> </w:t>
      </w:r>
      <w:commentRangeStart w:id="53"/>
      <w:commentRangeStart w:id="54"/>
      <w:r w:rsidR="00EE2BE0" w:rsidRPr="00986E96">
        <w:t xml:space="preserve">A rich literature has </w:t>
      </w:r>
      <w:r w:rsidR="00810028">
        <w:t xml:space="preserve">already </w:t>
      </w:r>
      <w:r w:rsidR="00EE2BE0" w:rsidRPr="00986E96">
        <w:t>de</w:t>
      </w:r>
      <w:r w:rsidR="00EE2BE0">
        <w:t xml:space="preserve">monstrated </w:t>
      </w:r>
      <w:r w:rsidR="00EE2BE0" w:rsidRPr="00986E96">
        <w:t>the frequent existence of genetic correlations among individual species</w:t>
      </w:r>
      <w:r w:rsidR="00EE2BE0">
        <w:t xml:space="preserve"> of plant enemies, primarily herbivorous arthropods</w:t>
      </w:r>
      <w:r w:rsidR="00EE2BE0" w:rsidRPr="00986E96">
        <w:t xml:space="preserve"> (e.g., Maddox &amp; Root 1990, Roche &amp; Fritz 1997, </w:t>
      </w:r>
      <w:proofErr w:type="spellStart"/>
      <w:r w:rsidR="00EE2BE0" w:rsidRPr="00986E96">
        <w:t>Leimu</w:t>
      </w:r>
      <w:proofErr w:type="spellEnd"/>
      <w:r w:rsidR="00EE2BE0" w:rsidRPr="00986E96">
        <w:t xml:space="preserve"> &amp; </w:t>
      </w:r>
      <w:proofErr w:type="spellStart"/>
      <w:r w:rsidR="00EE2BE0" w:rsidRPr="00986E96">
        <w:t>Korechieva</w:t>
      </w:r>
      <w:proofErr w:type="spellEnd"/>
      <w:r w:rsidR="00EE2BE0" w:rsidRPr="00986E96">
        <w:t xml:space="preserve"> 2006, Johnson et al. 2007). </w:t>
      </w:r>
      <w:r w:rsidR="00810028">
        <w:t xml:space="preserve">However, there is evidence that plant genetics link diverse groups of plant-associated species (e.g., Dickson &amp; Whitham 1996, </w:t>
      </w:r>
      <w:proofErr w:type="spellStart"/>
      <w:r w:rsidR="00810028" w:rsidRPr="00C84449">
        <w:t>Ahlholm</w:t>
      </w:r>
      <w:proofErr w:type="spellEnd"/>
      <w:r w:rsidR="00810028" w:rsidRPr="00C84449">
        <w:t xml:space="preserve"> </w:t>
      </w:r>
      <w:r w:rsidR="00810028" w:rsidRPr="00C84449">
        <w:rPr>
          <w:i/>
        </w:rPr>
        <w:t>et al</w:t>
      </w:r>
      <w:r w:rsidR="00810028">
        <w:t xml:space="preserve">. 2003, </w:t>
      </w:r>
      <w:proofErr w:type="spellStart"/>
      <w:r w:rsidR="00810028">
        <w:t>Tagu</w:t>
      </w:r>
      <w:proofErr w:type="spellEnd"/>
      <w:r w:rsidR="00810028">
        <w:t xml:space="preserve"> </w:t>
      </w:r>
      <w:r w:rsidR="00810028" w:rsidRPr="00157FC8">
        <w:rPr>
          <w:i/>
        </w:rPr>
        <w:t>et al</w:t>
      </w:r>
      <w:r w:rsidR="00810028">
        <w:t xml:space="preserve">. 2005, </w:t>
      </w:r>
      <w:proofErr w:type="spellStart"/>
      <w:r w:rsidR="00810028">
        <w:t>Sthultz</w:t>
      </w:r>
      <w:proofErr w:type="spellEnd"/>
      <w:r w:rsidR="00810028">
        <w:t xml:space="preserve"> </w:t>
      </w:r>
      <w:r w:rsidR="00810028" w:rsidRPr="00D777D3">
        <w:rPr>
          <w:i/>
        </w:rPr>
        <w:t>et al</w:t>
      </w:r>
      <w:r w:rsidR="00810028">
        <w:t>. 2009)</w:t>
      </w:r>
      <w:r w:rsidR="00A4129B">
        <w:t xml:space="preserve">; thus, the </w:t>
      </w:r>
      <w:r w:rsidR="00810028">
        <w:t xml:space="preserve">ecological and evolutionary dynamics of one community </w:t>
      </w:r>
      <w:r w:rsidR="00A4129B">
        <w:t>is likely to constrain or modulate a</w:t>
      </w:r>
      <w:r w:rsidR="00810028">
        <w:t xml:space="preserve"> genetic </w:t>
      </w:r>
      <w:commentRangeEnd w:id="53"/>
      <w:r w:rsidR="00810028">
        <w:rPr>
          <w:rStyle w:val="CommentReference"/>
          <w:vanish/>
        </w:rPr>
        <w:commentReference w:id="53"/>
      </w:r>
      <w:commentRangeEnd w:id="54"/>
      <w:r w:rsidR="002864D3">
        <w:rPr>
          <w:rStyle w:val="CommentReference"/>
        </w:rPr>
        <w:commentReference w:id="54"/>
      </w:r>
      <w:r w:rsidR="00810028">
        <w:t>connection to another community.</w:t>
      </w:r>
    </w:p>
    <w:p w14:paraId="4106078D" w14:textId="77777777" w:rsidR="00EE2BE0" w:rsidRDefault="00EE2BE0" w:rsidP="00F46E48">
      <w:pPr>
        <w:spacing w:line="480" w:lineRule="auto"/>
      </w:pPr>
    </w:p>
    <w:p w14:paraId="1F5C8B75" w14:textId="77777777" w:rsidR="00EE2BE0" w:rsidRDefault="00EE2BE0" w:rsidP="00F46E48">
      <w:pPr>
        <w:spacing w:line="480" w:lineRule="auto"/>
      </w:pPr>
    </w:p>
    <w:p w14:paraId="3C5EDC2C" w14:textId="77777777" w:rsidR="00EE2BE0" w:rsidRDefault="00EE2BE0" w:rsidP="00F46E48">
      <w:pPr>
        <w:spacing w:line="480" w:lineRule="auto"/>
      </w:pPr>
      <w:proofErr w:type="gramStart"/>
      <w:r>
        <w:t>linked</w:t>
      </w:r>
      <w:proofErr w:type="gramEnd"/>
      <w:r>
        <w:t xml:space="preserve"> plant genes</w:t>
      </w:r>
      <w:r w:rsidRPr="00986E96">
        <w:t xml:space="preserve"> (e.g., Dickson &amp; Whitham 1996, </w:t>
      </w:r>
      <w:proofErr w:type="spellStart"/>
      <w:r w:rsidRPr="00986E96">
        <w:t>Ahlholm</w:t>
      </w:r>
      <w:proofErr w:type="spellEnd"/>
      <w:r w:rsidRPr="00986E96">
        <w:t xml:space="preserve"> </w:t>
      </w:r>
      <w:r w:rsidRPr="00986E96">
        <w:rPr>
          <w:i/>
        </w:rPr>
        <w:t>et al</w:t>
      </w:r>
      <w:r w:rsidRPr="00986E96">
        <w:t xml:space="preserve">. 2003, </w:t>
      </w:r>
      <w:proofErr w:type="spellStart"/>
      <w:r w:rsidRPr="00986E96">
        <w:t>Tagu</w:t>
      </w:r>
      <w:proofErr w:type="spellEnd"/>
      <w:r w:rsidRPr="00986E96">
        <w:t xml:space="preserve"> </w:t>
      </w:r>
      <w:r w:rsidRPr="00986E96">
        <w:rPr>
          <w:i/>
        </w:rPr>
        <w:t>et al</w:t>
      </w:r>
      <w:r w:rsidRPr="00986E96">
        <w:t xml:space="preserve">. 2005, </w:t>
      </w:r>
      <w:proofErr w:type="spellStart"/>
      <w:r w:rsidRPr="00986E96">
        <w:t>Sthultz</w:t>
      </w:r>
      <w:proofErr w:type="spellEnd"/>
      <w:r w:rsidRPr="00986E96">
        <w:t xml:space="preserve"> </w:t>
      </w:r>
      <w:r w:rsidRPr="00986E96">
        <w:rPr>
          <w:i/>
        </w:rPr>
        <w:t>et al</w:t>
      </w:r>
      <w:r w:rsidRPr="00986E96">
        <w:t>. 2009)</w:t>
      </w:r>
      <w:r w:rsidRPr="00986E96">
        <w:rPr>
          <w:rFonts w:cs="Times New Roman"/>
        </w:rPr>
        <w:t>.</w:t>
      </w:r>
    </w:p>
    <w:p w14:paraId="1E316791" w14:textId="2E9B59FE" w:rsidR="002F62F1" w:rsidRDefault="005D511D" w:rsidP="00B20831">
      <w:pPr>
        <w:spacing w:line="480" w:lineRule="auto"/>
      </w:pPr>
      <w:r>
        <w:tab/>
      </w:r>
      <w:commentRangeStart w:id="55"/>
      <w:r w:rsidR="003800B9">
        <w:t>In</w:t>
      </w:r>
      <w:commentRangeEnd w:id="55"/>
      <w:r>
        <w:rPr>
          <w:rStyle w:val="CommentReference"/>
          <w:vanish/>
        </w:rPr>
        <w:commentReference w:id="55"/>
      </w:r>
      <w:r w:rsidR="003800B9">
        <w:t xml:space="preserve"> this paper, we utilize </w:t>
      </w:r>
      <w:r w:rsidR="008A3636">
        <w:t xml:space="preserve">a diverse set of </w:t>
      </w:r>
      <w:r w:rsidR="003800B9">
        <w:t xml:space="preserve">existing datasets </w:t>
      </w:r>
      <w:r w:rsidR="000E0881">
        <w:t xml:space="preserve">collected </w:t>
      </w:r>
      <w:r w:rsidR="003800B9">
        <w:t xml:space="preserve">from </w:t>
      </w:r>
      <w:del w:id="56" w:author="Matthew K. Lau" w:date="2014-06-05T18:27:00Z">
        <w:r w:rsidR="008A3636" w:rsidDel="003540B0">
          <w:delText>a</w:delText>
        </w:r>
        <w:r w:rsidR="00451F51" w:rsidDel="003540B0">
          <w:delText xml:space="preserve"> </w:delText>
        </w:r>
        <w:r w:rsidR="000E0881" w:rsidDel="003540B0">
          <w:delText xml:space="preserve">single </w:delText>
        </w:r>
      </w:del>
      <w:ins w:id="57" w:author="Matthew K. Lau" w:date="2014-06-05T18:27:00Z">
        <w:r w:rsidR="003540B0">
          <w:t xml:space="preserve">the same </w:t>
        </w:r>
      </w:ins>
      <w:r w:rsidR="008A3636">
        <w:t xml:space="preserve">common garden to </w:t>
      </w:r>
      <w:r w:rsidR="009D24FC">
        <w:t xml:space="preserve">understand </w:t>
      </w:r>
      <w:r w:rsidR="008A3636">
        <w:t xml:space="preserve">patterns of genetic </w:t>
      </w:r>
      <w:proofErr w:type="spellStart"/>
      <w:r w:rsidR="008A3636">
        <w:t>covariation</w:t>
      </w:r>
      <w:proofErr w:type="spellEnd"/>
      <w:r w:rsidR="004879BD">
        <w:t xml:space="preserve"> among </w:t>
      </w:r>
      <w:r w:rsidR="00B462FA">
        <w:t>communities</w:t>
      </w:r>
      <w:r w:rsidR="00451F51">
        <w:t xml:space="preserve"> of</w:t>
      </w:r>
      <w:r w:rsidR="004879BD">
        <w:t xml:space="preserve"> organisms</w:t>
      </w:r>
      <w:r w:rsidR="00451F51">
        <w:t xml:space="preserve"> associated with </w:t>
      </w:r>
      <w:r w:rsidR="00D00BA6" w:rsidRPr="00451F51">
        <w:rPr>
          <w:i/>
        </w:rPr>
        <w:t>P</w:t>
      </w:r>
      <w:r w:rsidR="00D00BA6">
        <w:rPr>
          <w:i/>
        </w:rPr>
        <w:t>.</w:t>
      </w:r>
      <w:r w:rsidR="00D00BA6" w:rsidRPr="00451F51">
        <w:rPr>
          <w:i/>
        </w:rPr>
        <w:t xml:space="preserve"> </w:t>
      </w:r>
      <w:proofErr w:type="spellStart"/>
      <w:r w:rsidR="00451F51" w:rsidRPr="00451F51">
        <w:rPr>
          <w:i/>
        </w:rPr>
        <w:t>angustifolia</w:t>
      </w:r>
      <w:proofErr w:type="spellEnd"/>
      <w:r w:rsidR="008A3636">
        <w:t>.</w:t>
      </w:r>
      <w:r w:rsidR="009D24FC">
        <w:t xml:space="preserve"> </w:t>
      </w:r>
      <w:r w:rsidR="00673E35">
        <w:t>Our first goal i</w:t>
      </w:r>
      <w:r w:rsidR="000C3B4C">
        <w:t>s to examine whether or not</w:t>
      </w:r>
      <w:r w:rsidR="00673E35">
        <w:t xml:space="preserve"> differe</w:t>
      </w:r>
      <w:r w:rsidR="00566D7D">
        <w:t>nt communities are predictably associated</w:t>
      </w:r>
      <w:r w:rsidR="00673E35">
        <w:t xml:space="preserve"> with one another on individual plant genotypes</w:t>
      </w:r>
      <w:r w:rsidR="00141FD5">
        <w:t xml:space="preserve"> by testing for genetic correlations among communities</w:t>
      </w:r>
      <w:r w:rsidR="00673E35">
        <w:t xml:space="preserve">. Having demonstrated that </w:t>
      </w:r>
      <w:r w:rsidR="006336F9">
        <w:t>communities are correlated</w:t>
      </w:r>
      <w:r w:rsidR="00673E35">
        <w:t>, we then evaluate three hypotheses that could a</w:t>
      </w:r>
      <w:r w:rsidR="000C3B4C">
        <w:t xml:space="preserve">ccount for these correlations. </w:t>
      </w:r>
      <w:commentRangeStart w:id="58"/>
      <w:commentRangeStart w:id="59"/>
      <w:r w:rsidR="000C3B4C">
        <w:t xml:space="preserve">Because these data are not suitable for addressing other likely hypotheses, we develop additional hypotheses in the discussion. </w:t>
      </w:r>
      <w:commentRangeEnd w:id="58"/>
      <w:r w:rsidR="00815E34">
        <w:rPr>
          <w:rStyle w:val="CommentReference"/>
          <w:vanish/>
        </w:rPr>
        <w:commentReference w:id="58"/>
      </w:r>
      <w:commentRangeEnd w:id="59"/>
      <w:r w:rsidR="008C0496">
        <w:rPr>
          <w:rStyle w:val="CommentReference"/>
        </w:rPr>
        <w:commentReference w:id="59"/>
      </w:r>
      <w:r w:rsidR="009E4FE5">
        <w:t xml:space="preserve">First, we hypothesize that </w:t>
      </w:r>
      <w:r w:rsidR="00984A4F">
        <w:t>communities</w:t>
      </w:r>
      <w:r w:rsidR="00B20831">
        <w:t xml:space="preserve"> associated with similar plant tissues </w:t>
      </w:r>
      <w:r w:rsidR="006C2E93">
        <w:t>are</w:t>
      </w:r>
      <w:r w:rsidR="00B20831">
        <w:t xml:space="preserve"> more strongly correlated than communities from disparate tissue types</w:t>
      </w:r>
      <w:r w:rsidR="006C50C1">
        <w:t xml:space="preserve"> (</w:t>
      </w:r>
      <w:commentRangeStart w:id="60"/>
      <w:r w:rsidR="00D5128A">
        <w:t>resource</w:t>
      </w:r>
      <w:commentRangeEnd w:id="60"/>
      <w:r w:rsidR="00C5704C">
        <w:rPr>
          <w:rStyle w:val="CommentReference"/>
          <w:vanish/>
        </w:rPr>
        <w:commentReference w:id="60"/>
      </w:r>
      <w:r w:rsidR="00D5128A">
        <w:t xml:space="preserve"> </w:t>
      </w:r>
      <w:r w:rsidR="009C4FCF">
        <w:t xml:space="preserve">similarity </w:t>
      </w:r>
      <w:r w:rsidR="006C50C1">
        <w:t>hypothesis)</w:t>
      </w:r>
      <w:r w:rsidR="00B20831">
        <w:t xml:space="preserve">. </w:t>
      </w:r>
      <w:r w:rsidR="0011598D">
        <w:t xml:space="preserve">Species living in close </w:t>
      </w:r>
      <w:r w:rsidR="00A86523">
        <w:t>proximity</w:t>
      </w:r>
      <w:r w:rsidR="00BF64BC">
        <w:t xml:space="preserve"> </w:t>
      </w:r>
      <w:r w:rsidR="003A1611">
        <w:t>are sharing</w:t>
      </w:r>
      <w:r w:rsidR="00C5704C">
        <w:t xml:space="preserve"> habitat </w:t>
      </w:r>
      <w:r w:rsidR="003A1611">
        <w:t>and may be connected through the same local food web.</w:t>
      </w:r>
      <w:r w:rsidR="00C5704C">
        <w:t xml:space="preserve"> </w:t>
      </w:r>
      <w:r w:rsidR="003A1611">
        <w:t>Living near each other therefore makes them</w:t>
      </w:r>
      <w:r w:rsidR="0011598D">
        <w:t xml:space="preserve"> more likely to interact through direct encounters</w:t>
      </w:r>
      <w:r w:rsidR="00C5704C">
        <w:t xml:space="preserve"> or indirectly through plant trait modulation</w:t>
      </w:r>
      <w:r w:rsidR="0011598D">
        <w:t xml:space="preserve">, </w:t>
      </w:r>
      <w:r w:rsidR="003A1611">
        <w:t>and</w:t>
      </w:r>
      <w:r w:rsidR="00C469BB">
        <w:t xml:space="preserve"> be sensitive to genetic variation in the same plant traits</w:t>
      </w:r>
      <w:r w:rsidR="00B20831">
        <w:t>.</w:t>
      </w:r>
      <w:r w:rsidR="008633A2">
        <w:t xml:space="preserve"> Second, </w:t>
      </w:r>
      <w:r w:rsidR="000312D9">
        <w:t xml:space="preserve">as an alternative </w:t>
      </w:r>
      <w:r w:rsidR="00A775EA">
        <w:t xml:space="preserve">hypothesis </w:t>
      </w:r>
      <w:r w:rsidR="000312D9">
        <w:t xml:space="preserve">(although not </w:t>
      </w:r>
      <w:del w:id="61" w:author="Matthew K. Lau" w:date="2014-06-05T18:29:00Z">
        <w:r w:rsidR="000312D9" w:rsidDel="00EC7474">
          <w:delText xml:space="preserve">entirely </w:delText>
        </w:r>
      </w:del>
      <w:r w:rsidR="000312D9">
        <w:t>mutually exclusive)</w:t>
      </w:r>
      <w:r w:rsidR="005C03BF">
        <w:t>,</w:t>
      </w:r>
      <w:r w:rsidR="000312D9">
        <w:t xml:space="preserve"> </w:t>
      </w:r>
      <w:r w:rsidR="008633A2">
        <w:t xml:space="preserve">organisms more closely related to </w:t>
      </w:r>
      <w:r w:rsidR="000312D9">
        <w:t>each other</w:t>
      </w:r>
      <w:r w:rsidR="008633A2">
        <w:t xml:space="preserve"> will be more strongly correlated than </w:t>
      </w:r>
      <w:r w:rsidR="000312D9">
        <w:t xml:space="preserve">they are with </w:t>
      </w:r>
      <w:r w:rsidR="008633A2">
        <w:t>distantly related organisms</w:t>
      </w:r>
      <w:r w:rsidR="00A775EA">
        <w:t xml:space="preserve"> (taxonomic similarity hypothesis)</w:t>
      </w:r>
      <w:r w:rsidR="008633A2">
        <w:t xml:space="preserve">. </w:t>
      </w:r>
      <w:r w:rsidR="000312D9">
        <w:t xml:space="preserve">This </w:t>
      </w:r>
      <w:r w:rsidR="00740E84">
        <w:t xml:space="preserve">hypothesis </w:t>
      </w:r>
      <w:r w:rsidR="00BC41F8">
        <w:t>is based on the assumption that</w:t>
      </w:r>
      <w:r w:rsidR="000312D9">
        <w:t xml:space="preserve"> </w:t>
      </w:r>
      <w:r w:rsidR="00BC41F8">
        <w:t>a gene</w:t>
      </w:r>
      <w:r w:rsidR="000312D9">
        <w:t xml:space="preserve"> will </w:t>
      </w:r>
      <w:r w:rsidR="00BC41F8">
        <w:t>be more likely to influence related organisms</w:t>
      </w:r>
      <w:r w:rsidR="000312D9">
        <w:t xml:space="preserve"> than unrelated organisms.</w:t>
      </w:r>
      <w:r w:rsidR="007646AA">
        <w:t xml:space="preserve"> Third, </w:t>
      </w:r>
      <w:r w:rsidR="00740E84">
        <w:t xml:space="preserve">we hypothesize that </w:t>
      </w:r>
      <w:r w:rsidR="007646AA">
        <w:t xml:space="preserve">the </w:t>
      </w:r>
      <w:r w:rsidR="004F00FB">
        <w:t xml:space="preserve">presence and strength of </w:t>
      </w:r>
      <w:r w:rsidR="005C03BF">
        <w:t>genetic correlations among communities</w:t>
      </w:r>
      <w:r w:rsidR="004F00FB">
        <w:t xml:space="preserve"> will decline as the time betwee</w:t>
      </w:r>
      <w:r w:rsidR="005C03BF">
        <w:t xml:space="preserve">n sampling of each community </w:t>
      </w:r>
      <w:r w:rsidR="004F00FB">
        <w:t>increases</w:t>
      </w:r>
      <w:r w:rsidR="009037D0">
        <w:t xml:space="preserve"> (t</w:t>
      </w:r>
      <w:r w:rsidR="00740E84">
        <w:t xml:space="preserve">ime </w:t>
      </w:r>
      <w:r w:rsidR="005312A9">
        <w:t xml:space="preserve">of sampling </w:t>
      </w:r>
      <w:r w:rsidR="00C0142A">
        <w:t xml:space="preserve">attenuation </w:t>
      </w:r>
      <w:r w:rsidR="00740E84">
        <w:t>hypothesis)</w:t>
      </w:r>
      <w:r w:rsidR="004F00FB">
        <w:t xml:space="preserve">. </w:t>
      </w:r>
      <w:r w:rsidR="00670790">
        <w:t xml:space="preserve">A greater time </w:t>
      </w:r>
      <w:r w:rsidR="00823F8F">
        <w:t>interval</w:t>
      </w:r>
      <w:r w:rsidR="00670790">
        <w:t xml:space="preserve"> between sampling the communities will be more likely to decouple the direct or indirect effects of communities on each other</w:t>
      </w:r>
      <w:r w:rsidR="00823F8F">
        <w:t xml:space="preserve">, and variation in environmental conditions may alter gene expression between sampling dates. </w:t>
      </w:r>
      <w:r w:rsidR="006773B5">
        <w:t xml:space="preserve">Testing these </w:t>
      </w:r>
      <w:r w:rsidR="00C0142A">
        <w:t xml:space="preserve">and other </w:t>
      </w:r>
      <w:r w:rsidR="006773B5">
        <w:t>hypotheses</w:t>
      </w:r>
      <w:r w:rsidR="004F00FB">
        <w:t xml:space="preserve"> will help</w:t>
      </w:r>
      <w:r w:rsidR="007646AA">
        <w:t xml:space="preserve"> </w:t>
      </w:r>
      <w:r w:rsidR="004937BC">
        <w:t>clarify our understanding of how plant genotype structures biodiversity in an ecological and evolutionary context</w:t>
      </w:r>
      <w:r w:rsidR="00CF7757">
        <w:t xml:space="preserve">. </w:t>
      </w:r>
    </w:p>
    <w:p w14:paraId="685EE882" w14:textId="77777777" w:rsidR="004C3E52" w:rsidRDefault="004C3E52" w:rsidP="00B20831">
      <w:pPr>
        <w:spacing w:line="480" w:lineRule="auto"/>
      </w:pPr>
    </w:p>
    <w:p w14:paraId="1C0AC455" w14:textId="77777777" w:rsidR="004C3E52" w:rsidRPr="003608BD" w:rsidRDefault="004C3E52" w:rsidP="00F46E48">
      <w:pPr>
        <w:spacing w:line="480" w:lineRule="auto"/>
        <w:rPr>
          <w:b/>
          <w:sz w:val="28"/>
        </w:rPr>
      </w:pPr>
      <w:r w:rsidRPr="00670C51">
        <w:rPr>
          <w:b/>
          <w:sz w:val="28"/>
        </w:rPr>
        <w:t>Methods</w:t>
      </w:r>
    </w:p>
    <w:p w14:paraId="641AA314" w14:textId="77777777" w:rsidR="00321427" w:rsidRPr="00C403A4" w:rsidRDefault="00307B5E" w:rsidP="00F46E48">
      <w:pPr>
        <w:spacing w:line="480" w:lineRule="auto"/>
        <w:rPr>
          <w:b/>
          <w:i/>
        </w:rPr>
      </w:pPr>
      <w:r w:rsidRPr="00C403A4">
        <w:rPr>
          <w:b/>
          <w:i/>
        </w:rPr>
        <w:t xml:space="preserve">Study System and </w:t>
      </w:r>
      <w:r w:rsidR="00321427" w:rsidRPr="00C403A4">
        <w:rPr>
          <w:b/>
          <w:i/>
        </w:rPr>
        <w:t>Common Garden</w:t>
      </w:r>
    </w:p>
    <w:p w14:paraId="6CEF2AED" w14:textId="77777777" w:rsidR="00307B5E" w:rsidRPr="00307B5E" w:rsidRDefault="00321427" w:rsidP="00F46E48">
      <w:pPr>
        <w:pStyle w:val="NormalWeb"/>
        <w:spacing w:before="2" w:after="2" w:line="480" w:lineRule="auto"/>
        <w:rPr>
          <w:rFonts w:ascii="Times New Roman" w:hAnsi="Times New Roman"/>
          <w:sz w:val="24"/>
        </w:rPr>
      </w:pPr>
      <w:r w:rsidRPr="00D63724">
        <w:rPr>
          <w:rFonts w:ascii="Times New Roman" w:hAnsi="Times New Roman"/>
          <w:sz w:val="24"/>
        </w:rPr>
        <w:tab/>
      </w:r>
      <w:proofErr w:type="spellStart"/>
      <w:r w:rsidR="00812C13" w:rsidRPr="00812C13">
        <w:rPr>
          <w:rFonts w:ascii="Times New Roman" w:hAnsi="Times New Roman"/>
          <w:i/>
          <w:sz w:val="24"/>
        </w:rPr>
        <w:t>Populus</w:t>
      </w:r>
      <w:proofErr w:type="spellEnd"/>
      <w:r w:rsidR="00812C13" w:rsidRPr="00812C13">
        <w:rPr>
          <w:rFonts w:ascii="Times New Roman" w:hAnsi="Times New Roman"/>
          <w:i/>
          <w:sz w:val="24"/>
        </w:rPr>
        <w:t xml:space="preserve"> </w:t>
      </w:r>
      <w:proofErr w:type="spellStart"/>
      <w:r w:rsidR="00812C13" w:rsidRPr="00812C13">
        <w:rPr>
          <w:rFonts w:ascii="Times New Roman" w:hAnsi="Times New Roman"/>
          <w:i/>
          <w:sz w:val="24"/>
        </w:rPr>
        <w:t>angustifolia</w:t>
      </w:r>
      <w:proofErr w:type="spellEnd"/>
      <w:r w:rsidR="00AC2EB3" w:rsidRPr="00307B5E">
        <w:rPr>
          <w:rFonts w:ascii="Times New Roman" w:hAnsi="Times New Roman"/>
          <w:sz w:val="24"/>
        </w:rPr>
        <w:t xml:space="preserve"> is a mid to upper elevation foundation species of interior western North American riparian habitats. </w:t>
      </w:r>
      <w:r w:rsidR="00307B5E" w:rsidRPr="00307B5E">
        <w:rPr>
          <w:rFonts w:ascii="Times New Roman" w:hAnsi="Times New Roman"/>
          <w:sz w:val="24"/>
        </w:rPr>
        <w:t xml:space="preserve">Genotypic differences within </w:t>
      </w:r>
      <w:r w:rsidR="00EA535A">
        <w:rPr>
          <w:rFonts w:ascii="Times New Roman" w:hAnsi="Times New Roman"/>
          <w:sz w:val="24"/>
        </w:rPr>
        <w:t>this</w:t>
      </w:r>
      <w:r w:rsidR="00307B5E" w:rsidRPr="00307B5E">
        <w:rPr>
          <w:rFonts w:ascii="Times New Roman" w:hAnsi="Times New Roman"/>
          <w:sz w:val="24"/>
        </w:rPr>
        <w:t xml:space="preserve"> tree species </w:t>
      </w:r>
      <w:r w:rsidR="00271A9B">
        <w:rPr>
          <w:rFonts w:ascii="Times New Roman" w:hAnsi="Times New Roman"/>
          <w:sz w:val="24"/>
        </w:rPr>
        <w:t>influence the structures of</w:t>
      </w:r>
      <w:r w:rsidR="00307B5E" w:rsidRPr="00307B5E">
        <w:rPr>
          <w:rFonts w:ascii="Times New Roman" w:hAnsi="Times New Roman"/>
          <w:sz w:val="24"/>
        </w:rPr>
        <w:t xml:space="preserve"> </w:t>
      </w:r>
      <w:r w:rsidR="00271A9B">
        <w:rPr>
          <w:rFonts w:ascii="Times New Roman" w:hAnsi="Times New Roman"/>
          <w:sz w:val="24"/>
        </w:rPr>
        <w:t xml:space="preserve">a </w:t>
      </w:r>
      <w:r w:rsidR="00271A9B" w:rsidRPr="00C02119">
        <w:rPr>
          <w:rFonts w:ascii="Times New Roman" w:hAnsi="Times New Roman"/>
          <w:sz w:val="24"/>
        </w:rPr>
        <w:t>variety of communities</w:t>
      </w:r>
      <w:r w:rsidR="00307B5E" w:rsidRPr="00C02119">
        <w:rPr>
          <w:rFonts w:ascii="Times New Roman" w:hAnsi="Times New Roman"/>
          <w:sz w:val="24"/>
        </w:rPr>
        <w:t>, including foliar arthropod</w:t>
      </w:r>
      <w:r w:rsidR="001C2BF7" w:rsidRPr="00C02119">
        <w:rPr>
          <w:rFonts w:ascii="Times New Roman" w:hAnsi="Times New Roman"/>
          <w:sz w:val="24"/>
        </w:rPr>
        <w:t xml:space="preserve">s </w:t>
      </w:r>
      <w:r w:rsidR="00624777">
        <w:rPr>
          <w:rFonts w:ascii="Times New Roman" w:hAnsi="Times New Roman"/>
          <w:sz w:val="24"/>
        </w:rPr>
        <w:t xml:space="preserve">(Keith, Bailey </w:t>
      </w:r>
      <w:r w:rsidR="00784454">
        <w:rPr>
          <w:rFonts w:ascii="Times New Roman" w:hAnsi="Times New Roman"/>
          <w:sz w:val="24"/>
        </w:rPr>
        <w:t>&amp;</w:t>
      </w:r>
      <w:r w:rsidR="00624777">
        <w:rPr>
          <w:rFonts w:ascii="Times New Roman" w:hAnsi="Times New Roman"/>
          <w:sz w:val="24"/>
        </w:rPr>
        <w:t xml:space="preserve"> Whitham </w:t>
      </w:r>
      <w:r w:rsidR="00307B5E" w:rsidRPr="00C02119">
        <w:rPr>
          <w:rFonts w:ascii="Times New Roman" w:hAnsi="Times New Roman"/>
          <w:sz w:val="24"/>
        </w:rPr>
        <w:t xml:space="preserve">2010), </w:t>
      </w:r>
      <w:r w:rsidR="001C2BF7" w:rsidRPr="00C02119">
        <w:rPr>
          <w:rFonts w:ascii="Times New Roman" w:hAnsi="Times New Roman"/>
          <w:sz w:val="24"/>
        </w:rPr>
        <w:t>bark lichen</w:t>
      </w:r>
      <w:r w:rsidR="00EA535A">
        <w:rPr>
          <w:rFonts w:ascii="Times New Roman" w:hAnsi="Times New Roman"/>
          <w:sz w:val="24"/>
        </w:rPr>
        <w:t>s</w:t>
      </w:r>
      <w:r w:rsidR="001C2BF7" w:rsidRPr="00C02119">
        <w:rPr>
          <w:rFonts w:ascii="Times New Roman" w:hAnsi="Times New Roman"/>
          <w:sz w:val="24"/>
        </w:rPr>
        <w:t xml:space="preserve"> </w:t>
      </w:r>
      <w:r w:rsidR="00271A9B" w:rsidRPr="00C02119">
        <w:rPr>
          <w:rFonts w:ascii="Times New Roman" w:hAnsi="Times New Roman"/>
          <w:sz w:val="24"/>
        </w:rPr>
        <w:t>(</w:t>
      </w:r>
      <w:proofErr w:type="spellStart"/>
      <w:r w:rsidR="00271A9B" w:rsidRPr="00C02119">
        <w:rPr>
          <w:rFonts w:ascii="Times New Roman" w:hAnsi="Times New Roman"/>
          <w:sz w:val="24"/>
        </w:rPr>
        <w:t>Lamit</w:t>
      </w:r>
      <w:proofErr w:type="spellEnd"/>
      <w:r w:rsidR="00271A9B" w:rsidRPr="00C02119">
        <w:rPr>
          <w:rFonts w:ascii="Times New Roman" w:hAnsi="Times New Roman"/>
          <w:sz w:val="24"/>
        </w:rPr>
        <w:t xml:space="preserve"> </w:t>
      </w:r>
      <w:r w:rsidR="00271A9B" w:rsidRPr="00624777">
        <w:rPr>
          <w:rFonts w:ascii="Times New Roman" w:hAnsi="Times New Roman"/>
          <w:i/>
          <w:sz w:val="24"/>
        </w:rPr>
        <w:t>et al</w:t>
      </w:r>
      <w:r w:rsidR="00271A9B" w:rsidRPr="00C02119">
        <w:rPr>
          <w:rFonts w:ascii="Times New Roman" w:hAnsi="Times New Roman"/>
          <w:sz w:val="24"/>
        </w:rPr>
        <w:t>. in review), twig</w:t>
      </w:r>
      <w:r w:rsidR="00A70D3C" w:rsidRPr="00C02119">
        <w:rPr>
          <w:rFonts w:ascii="Times New Roman" w:hAnsi="Times New Roman"/>
          <w:sz w:val="24"/>
        </w:rPr>
        <w:t xml:space="preserve"> </w:t>
      </w:r>
      <w:proofErr w:type="spellStart"/>
      <w:r w:rsidR="00A70D3C" w:rsidRPr="00C02119">
        <w:rPr>
          <w:rFonts w:ascii="Times New Roman" w:hAnsi="Times New Roman"/>
          <w:sz w:val="24"/>
        </w:rPr>
        <w:t>endophytes</w:t>
      </w:r>
      <w:proofErr w:type="spellEnd"/>
      <w:r w:rsidR="00A70D3C" w:rsidRPr="00C02119">
        <w:rPr>
          <w:rFonts w:ascii="Times New Roman" w:hAnsi="Times New Roman"/>
          <w:sz w:val="24"/>
        </w:rPr>
        <w:t xml:space="preserve"> (</w:t>
      </w:r>
      <w:proofErr w:type="spellStart"/>
      <w:r w:rsidR="00A70D3C" w:rsidRPr="00C02119">
        <w:rPr>
          <w:rFonts w:ascii="Times New Roman" w:hAnsi="Times New Roman"/>
          <w:sz w:val="24"/>
        </w:rPr>
        <w:t>Lamit</w:t>
      </w:r>
      <w:proofErr w:type="spellEnd"/>
      <w:r w:rsidR="00A70D3C" w:rsidRPr="00C02119">
        <w:rPr>
          <w:rFonts w:ascii="Times New Roman" w:hAnsi="Times New Roman"/>
          <w:sz w:val="24"/>
        </w:rPr>
        <w:t xml:space="preserve"> </w:t>
      </w:r>
      <w:r w:rsidR="00A70D3C" w:rsidRPr="00784454">
        <w:rPr>
          <w:rFonts w:ascii="Times New Roman" w:hAnsi="Times New Roman"/>
          <w:i/>
          <w:sz w:val="24"/>
        </w:rPr>
        <w:t>et al</w:t>
      </w:r>
      <w:r w:rsidR="00A70D3C" w:rsidRPr="00C02119">
        <w:rPr>
          <w:rFonts w:ascii="Times New Roman" w:hAnsi="Times New Roman"/>
          <w:sz w:val="24"/>
        </w:rPr>
        <w:t xml:space="preserve">. 2014), foliar pathogens (Busby </w:t>
      </w:r>
      <w:r w:rsidR="00A70D3C" w:rsidRPr="00784454">
        <w:rPr>
          <w:rFonts w:ascii="Times New Roman" w:hAnsi="Times New Roman"/>
          <w:i/>
          <w:sz w:val="24"/>
        </w:rPr>
        <w:t>et al</w:t>
      </w:r>
      <w:r w:rsidR="00E07194">
        <w:rPr>
          <w:rFonts w:ascii="Times New Roman" w:hAnsi="Times New Roman"/>
          <w:sz w:val="24"/>
        </w:rPr>
        <w:t>. 2014</w:t>
      </w:r>
      <w:r w:rsidR="00EA535A">
        <w:rPr>
          <w:rFonts w:ascii="Times New Roman" w:hAnsi="Times New Roman"/>
          <w:sz w:val="24"/>
        </w:rPr>
        <w:t xml:space="preserve">) and </w:t>
      </w:r>
      <w:r w:rsidR="00271A9B" w:rsidRPr="00C02119">
        <w:rPr>
          <w:rFonts w:ascii="Times New Roman" w:hAnsi="Times New Roman"/>
          <w:sz w:val="24"/>
        </w:rPr>
        <w:t xml:space="preserve">soil </w:t>
      </w:r>
      <w:r w:rsidR="00E07194">
        <w:rPr>
          <w:rFonts w:ascii="Times New Roman" w:hAnsi="Times New Roman"/>
          <w:sz w:val="24"/>
        </w:rPr>
        <w:t>bacteria and fungi</w:t>
      </w:r>
      <w:r w:rsidR="00271A9B" w:rsidRPr="00C02119">
        <w:rPr>
          <w:rFonts w:ascii="Times New Roman" w:hAnsi="Times New Roman"/>
          <w:sz w:val="24"/>
        </w:rPr>
        <w:t xml:space="preserve"> </w:t>
      </w:r>
      <w:r w:rsidR="00307B5E" w:rsidRPr="00C02119">
        <w:rPr>
          <w:rFonts w:ascii="Times New Roman" w:hAnsi="Times New Roman"/>
          <w:sz w:val="24"/>
        </w:rPr>
        <w:t xml:space="preserve">(Schweitzer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2008</w:t>
      </w:r>
      <w:r w:rsidR="00E07194">
        <w:rPr>
          <w:rFonts w:ascii="Times New Roman" w:hAnsi="Times New Roman"/>
          <w:sz w:val="24"/>
        </w:rPr>
        <w:t xml:space="preserve">, </w:t>
      </w:r>
      <w:proofErr w:type="spellStart"/>
      <w:r w:rsidR="00E07194">
        <w:rPr>
          <w:rFonts w:ascii="Times New Roman" w:hAnsi="Times New Roman"/>
          <w:sz w:val="24"/>
        </w:rPr>
        <w:t>Lamit</w:t>
      </w:r>
      <w:proofErr w:type="spellEnd"/>
      <w:r w:rsidR="00E07194">
        <w:rPr>
          <w:rFonts w:ascii="Times New Roman" w:hAnsi="Times New Roman"/>
          <w:sz w:val="24"/>
        </w:rPr>
        <w:t xml:space="preserve"> 2013</w:t>
      </w:r>
      <w:r w:rsidR="00307B5E" w:rsidRPr="00C02119">
        <w:rPr>
          <w:rFonts w:ascii="Times New Roman" w:hAnsi="Times New Roman"/>
          <w:sz w:val="24"/>
        </w:rPr>
        <w:t>)</w:t>
      </w:r>
      <w:r w:rsidR="00271A9B" w:rsidRPr="00C02119">
        <w:rPr>
          <w:rFonts w:ascii="Times New Roman" w:hAnsi="Times New Roman"/>
          <w:sz w:val="24"/>
        </w:rPr>
        <w:t xml:space="preserve">, as well as ecosystem processes such as </w:t>
      </w:r>
      <w:r w:rsidR="00307B5E" w:rsidRPr="00C02119">
        <w:rPr>
          <w:rFonts w:ascii="Times New Roman" w:hAnsi="Times New Roman"/>
          <w:sz w:val="24"/>
        </w:rPr>
        <w:t xml:space="preserve">leaf </w:t>
      </w:r>
      <w:r w:rsidR="00271A9B" w:rsidRPr="00C02119">
        <w:rPr>
          <w:rFonts w:ascii="Times New Roman" w:hAnsi="Times New Roman"/>
          <w:sz w:val="24"/>
        </w:rPr>
        <w:t xml:space="preserve">litter </w:t>
      </w:r>
      <w:r w:rsidR="00307B5E" w:rsidRPr="00C02119">
        <w:rPr>
          <w:rFonts w:ascii="Times New Roman" w:hAnsi="Times New Roman"/>
          <w:sz w:val="24"/>
        </w:rPr>
        <w:t xml:space="preserve">decomposition (Schweitzer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2005), and there is evidence for</w:t>
      </w:r>
      <w:r w:rsidR="00F00EE2">
        <w:rPr>
          <w:rFonts w:ascii="Times New Roman" w:hAnsi="Times New Roman"/>
          <w:sz w:val="24"/>
        </w:rPr>
        <w:t xml:space="preserve"> genotype-dependent</w:t>
      </w:r>
      <w:r w:rsidR="00307B5E" w:rsidRPr="00C02119">
        <w:rPr>
          <w:rFonts w:ascii="Times New Roman" w:hAnsi="Times New Roman"/>
          <w:sz w:val="24"/>
        </w:rPr>
        <w:t xml:space="preserve"> positive plant-soil feedbacks (Smith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2011). Genetic</w:t>
      </w:r>
      <w:r w:rsidR="00307B5E" w:rsidRPr="00307B5E">
        <w:rPr>
          <w:rFonts w:ascii="Times New Roman" w:hAnsi="Times New Roman"/>
          <w:sz w:val="24"/>
        </w:rPr>
        <w:t xml:space="preserve"> influences on communities and ecosystem process are likely due to heritable variation in traits such as foliar chemistry (Bailey </w:t>
      </w:r>
      <w:r w:rsidR="00307B5E" w:rsidRPr="00307B5E">
        <w:rPr>
          <w:rFonts w:ascii="Times New Roman" w:hAnsi="Times New Roman"/>
          <w:i/>
          <w:sz w:val="24"/>
        </w:rPr>
        <w:t>et al</w:t>
      </w:r>
      <w:r w:rsidR="00812C13">
        <w:rPr>
          <w:rFonts w:ascii="Times New Roman" w:hAnsi="Times New Roman"/>
          <w:sz w:val="24"/>
        </w:rPr>
        <w:t>.</w:t>
      </w:r>
      <w:r w:rsidR="00DA6601">
        <w:rPr>
          <w:rFonts w:ascii="Times New Roman" w:hAnsi="Times New Roman"/>
          <w:sz w:val="24"/>
        </w:rPr>
        <w:t xml:space="preserve"> 2006), </w:t>
      </w:r>
      <w:r w:rsidR="00307B5E" w:rsidRPr="00FA5150">
        <w:rPr>
          <w:rFonts w:ascii="Times New Roman" w:hAnsi="Times New Roman"/>
          <w:sz w:val="24"/>
        </w:rPr>
        <w:t>productivity (</w:t>
      </w:r>
      <w:proofErr w:type="spellStart"/>
      <w:r w:rsidR="00307B5E" w:rsidRPr="00FA5150">
        <w:rPr>
          <w:rFonts w:ascii="Times New Roman" w:hAnsi="Times New Roman"/>
          <w:sz w:val="24"/>
        </w:rPr>
        <w:t>Lojewski</w:t>
      </w:r>
      <w:proofErr w:type="spellEnd"/>
      <w:r w:rsidR="00307B5E" w:rsidRPr="00FA5150">
        <w:rPr>
          <w:rFonts w:ascii="Times New Roman" w:hAnsi="Times New Roman"/>
          <w:sz w:val="24"/>
        </w:rPr>
        <w:t xml:space="preserve"> </w:t>
      </w:r>
      <w:r w:rsidR="00307B5E" w:rsidRPr="00FA5150">
        <w:rPr>
          <w:rFonts w:ascii="Times New Roman" w:hAnsi="Times New Roman"/>
          <w:i/>
          <w:sz w:val="24"/>
        </w:rPr>
        <w:t>et al</w:t>
      </w:r>
      <w:r w:rsidR="00812C13" w:rsidRPr="00FA5150">
        <w:rPr>
          <w:rFonts w:ascii="Times New Roman" w:hAnsi="Times New Roman"/>
          <w:sz w:val="24"/>
        </w:rPr>
        <w:t>.</w:t>
      </w:r>
      <w:r w:rsidR="00307B5E" w:rsidRPr="00FA5150">
        <w:rPr>
          <w:rFonts w:ascii="Times New Roman" w:hAnsi="Times New Roman"/>
          <w:sz w:val="24"/>
        </w:rPr>
        <w:t xml:space="preserve"> 2009</w:t>
      </w:r>
      <w:r w:rsidR="00665AEA" w:rsidRPr="00FA5150">
        <w:rPr>
          <w:rFonts w:ascii="Times New Roman" w:hAnsi="Times New Roman"/>
          <w:sz w:val="24"/>
        </w:rPr>
        <w:t xml:space="preserve">, </w:t>
      </w:r>
      <w:proofErr w:type="spellStart"/>
      <w:r w:rsidR="00665AEA" w:rsidRPr="00FA5150">
        <w:rPr>
          <w:rFonts w:ascii="Times New Roman" w:hAnsi="Times New Roman"/>
          <w:sz w:val="24"/>
        </w:rPr>
        <w:t>Lamit</w:t>
      </w:r>
      <w:proofErr w:type="spellEnd"/>
      <w:r w:rsidR="00665AEA" w:rsidRPr="00FA5150">
        <w:rPr>
          <w:rFonts w:ascii="Times New Roman" w:hAnsi="Times New Roman"/>
          <w:sz w:val="24"/>
        </w:rPr>
        <w:t xml:space="preserve"> </w:t>
      </w:r>
      <w:r w:rsidR="00665AEA" w:rsidRPr="00FA5150">
        <w:rPr>
          <w:rFonts w:ascii="Times New Roman" w:hAnsi="Times New Roman"/>
          <w:i/>
          <w:sz w:val="24"/>
        </w:rPr>
        <w:t>et al</w:t>
      </w:r>
      <w:r w:rsidR="00665AEA" w:rsidRPr="00FA5150">
        <w:rPr>
          <w:rFonts w:ascii="Times New Roman" w:hAnsi="Times New Roman"/>
          <w:sz w:val="24"/>
        </w:rPr>
        <w:t>. 2014</w:t>
      </w:r>
      <w:r w:rsidR="00307B5E" w:rsidRPr="00FA5150">
        <w:rPr>
          <w:rFonts w:ascii="Times New Roman" w:hAnsi="Times New Roman"/>
          <w:sz w:val="24"/>
        </w:rPr>
        <w:t>)</w:t>
      </w:r>
      <w:r w:rsidR="00DA6601" w:rsidRPr="00FA5150">
        <w:rPr>
          <w:rFonts w:ascii="Times New Roman" w:hAnsi="Times New Roman"/>
          <w:sz w:val="24"/>
        </w:rPr>
        <w:t xml:space="preserve"> and source-sink relationships within a tree (</w:t>
      </w:r>
      <w:proofErr w:type="spellStart"/>
      <w:r w:rsidR="00DA6601" w:rsidRPr="00FA5150">
        <w:rPr>
          <w:rFonts w:ascii="Times New Roman" w:hAnsi="Times New Roman"/>
          <w:sz w:val="24"/>
        </w:rPr>
        <w:t>Compson</w:t>
      </w:r>
      <w:proofErr w:type="spellEnd"/>
      <w:r w:rsidR="00DA6601" w:rsidRPr="00FA5150">
        <w:rPr>
          <w:rFonts w:ascii="Times New Roman" w:hAnsi="Times New Roman"/>
          <w:sz w:val="24"/>
        </w:rPr>
        <w:t xml:space="preserve"> </w:t>
      </w:r>
      <w:r w:rsidR="003036F0" w:rsidRPr="00FA5150">
        <w:rPr>
          <w:rFonts w:ascii="Times New Roman" w:hAnsi="Times New Roman"/>
          <w:i/>
          <w:sz w:val="24"/>
        </w:rPr>
        <w:t>et al</w:t>
      </w:r>
      <w:r w:rsidR="003036F0" w:rsidRPr="00FA5150">
        <w:rPr>
          <w:rFonts w:ascii="Times New Roman" w:hAnsi="Times New Roman"/>
          <w:sz w:val="24"/>
        </w:rPr>
        <w:t xml:space="preserve">. </w:t>
      </w:r>
      <w:r w:rsidR="00DA6601" w:rsidRPr="00FA5150">
        <w:rPr>
          <w:rFonts w:ascii="Times New Roman" w:hAnsi="Times New Roman"/>
          <w:sz w:val="24"/>
        </w:rPr>
        <w:t>XXX</w:t>
      </w:r>
      <w:r w:rsidR="00FA5150">
        <w:rPr>
          <w:rFonts w:ascii="Times New Roman" w:hAnsi="Times New Roman"/>
          <w:sz w:val="24"/>
        </w:rPr>
        <w:t>X</w:t>
      </w:r>
      <w:r w:rsidR="00DA6601">
        <w:rPr>
          <w:rFonts w:ascii="Times New Roman" w:hAnsi="Times New Roman"/>
          <w:sz w:val="24"/>
        </w:rPr>
        <w:t>)</w:t>
      </w:r>
      <w:r w:rsidR="00307B5E" w:rsidRPr="00307B5E">
        <w:rPr>
          <w:rFonts w:ascii="Times New Roman" w:hAnsi="Times New Roman"/>
          <w:sz w:val="24"/>
        </w:rPr>
        <w:t xml:space="preserve">, although the mechanistic links </w:t>
      </w:r>
      <w:r w:rsidR="00CB79A8">
        <w:rPr>
          <w:rFonts w:ascii="Times New Roman" w:hAnsi="Times New Roman"/>
          <w:sz w:val="24"/>
        </w:rPr>
        <w:t>of</w:t>
      </w:r>
      <w:r w:rsidR="00307B5E" w:rsidRPr="00307B5E">
        <w:rPr>
          <w:rFonts w:ascii="Times New Roman" w:hAnsi="Times New Roman"/>
          <w:sz w:val="24"/>
        </w:rPr>
        <w:t xml:space="preserve"> </w:t>
      </w:r>
      <w:r w:rsidR="00307B5E" w:rsidRPr="00307B5E">
        <w:rPr>
          <w:rFonts w:ascii="Times New Roman" w:hAnsi="Times New Roman"/>
          <w:i/>
          <w:sz w:val="24"/>
        </w:rPr>
        <w:t xml:space="preserve">P. </w:t>
      </w:r>
      <w:proofErr w:type="spellStart"/>
      <w:r w:rsidR="00307B5E" w:rsidRPr="00307B5E">
        <w:rPr>
          <w:rFonts w:ascii="Times New Roman" w:hAnsi="Times New Roman"/>
          <w:i/>
          <w:sz w:val="24"/>
        </w:rPr>
        <w:t>angustifolia</w:t>
      </w:r>
      <w:proofErr w:type="spellEnd"/>
      <w:r w:rsidR="00307B5E" w:rsidRPr="00307B5E">
        <w:rPr>
          <w:rFonts w:ascii="Times New Roman" w:hAnsi="Times New Roman"/>
          <w:sz w:val="24"/>
        </w:rPr>
        <w:t xml:space="preserve"> </w:t>
      </w:r>
      <w:r w:rsidR="00CB79A8">
        <w:rPr>
          <w:rFonts w:ascii="Times New Roman" w:hAnsi="Times New Roman"/>
          <w:sz w:val="24"/>
        </w:rPr>
        <w:t xml:space="preserve">genes and </w:t>
      </w:r>
      <w:r w:rsidR="00307B5E" w:rsidRPr="00307B5E">
        <w:rPr>
          <w:rFonts w:ascii="Times New Roman" w:hAnsi="Times New Roman"/>
          <w:sz w:val="24"/>
        </w:rPr>
        <w:t xml:space="preserve">traits </w:t>
      </w:r>
      <w:r w:rsidR="00CB79A8">
        <w:rPr>
          <w:rFonts w:ascii="Times New Roman" w:hAnsi="Times New Roman"/>
          <w:sz w:val="24"/>
        </w:rPr>
        <w:t>to</w:t>
      </w:r>
      <w:r w:rsidR="00307B5E" w:rsidRPr="00307B5E">
        <w:rPr>
          <w:rFonts w:ascii="Times New Roman" w:hAnsi="Times New Roman"/>
          <w:sz w:val="24"/>
        </w:rPr>
        <w:t xml:space="preserve"> commu</w:t>
      </w:r>
      <w:r w:rsidR="00DA6601">
        <w:rPr>
          <w:rFonts w:ascii="Times New Roman" w:hAnsi="Times New Roman"/>
          <w:sz w:val="24"/>
        </w:rPr>
        <w:t xml:space="preserve">nity and ecosystems processes </w:t>
      </w:r>
      <w:r w:rsidR="00515521">
        <w:rPr>
          <w:rFonts w:ascii="Times New Roman" w:hAnsi="Times New Roman"/>
          <w:sz w:val="24"/>
        </w:rPr>
        <w:t xml:space="preserve">remain unresolved in </w:t>
      </w:r>
      <w:r w:rsidR="00676247">
        <w:rPr>
          <w:rFonts w:ascii="Times New Roman" w:hAnsi="Times New Roman"/>
          <w:sz w:val="24"/>
        </w:rPr>
        <w:t xml:space="preserve">some </w:t>
      </w:r>
      <w:r w:rsidR="00515521">
        <w:rPr>
          <w:rFonts w:ascii="Times New Roman" w:hAnsi="Times New Roman"/>
          <w:sz w:val="24"/>
        </w:rPr>
        <w:t>cases</w:t>
      </w:r>
      <w:r w:rsidR="00307B5E" w:rsidRPr="00307B5E">
        <w:rPr>
          <w:rFonts w:ascii="Times New Roman" w:hAnsi="Times New Roman"/>
          <w:sz w:val="24"/>
        </w:rPr>
        <w:t xml:space="preserve">. Because </w:t>
      </w:r>
      <w:r w:rsidR="00307B5E" w:rsidRPr="00307B5E">
        <w:rPr>
          <w:rFonts w:ascii="Times New Roman" w:hAnsi="Times New Roman"/>
          <w:i/>
          <w:sz w:val="24"/>
        </w:rPr>
        <w:t xml:space="preserve">P. </w:t>
      </w:r>
      <w:proofErr w:type="spellStart"/>
      <w:r w:rsidR="00307B5E" w:rsidRPr="00307B5E">
        <w:rPr>
          <w:rFonts w:ascii="Times New Roman" w:hAnsi="Times New Roman"/>
          <w:i/>
          <w:sz w:val="24"/>
        </w:rPr>
        <w:t>angustifolia</w:t>
      </w:r>
      <w:proofErr w:type="spellEnd"/>
      <w:r w:rsidR="00307B5E" w:rsidRPr="00307B5E">
        <w:rPr>
          <w:rFonts w:ascii="Times New Roman" w:hAnsi="Times New Roman"/>
          <w:sz w:val="24"/>
        </w:rPr>
        <w:t xml:space="preserve"> is a model species for community genetics research (Whitham </w:t>
      </w:r>
      <w:r w:rsidR="00307B5E" w:rsidRPr="00307B5E">
        <w:rPr>
          <w:rFonts w:ascii="Times New Roman" w:hAnsi="Times New Roman"/>
          <w:i/>
          <w:sz w:val="24"/>
        </w:rPr>
        <w:t>et al</w:t>
      </w:r>
      <w:r w:rsidR="00812C13">
        <w:rPr>
          <w:rFonts w:ascii="Times New Roman" w:hAnsi="Times New Roman"/>
          <w:sz w:val="24"/>
        </w:rPr>
        <w:t>.</w:t>
      </w:r>
      <w:r w:rsidR="00307B5E" w:rsidRPr="00307B5E">
        <w:rPr>
          <w:rFonts w:ascii="Times New Roman" w:hAnsi="Times New Roman"/>
          <w:sz w:val="24"/>
        </w:rPr>
        <w:t xml:space="preserve"> 2008), it represents an ideal taxon with which to examine </w:t>
      </w:r>
      <w:r w:rsidR="00307B5E">
        <w:rPr>
          <w:rFonts w:ascii="Times New Roman" w:hAnsi="Times New Roman"/>
          <w:sz w:val="24"/>
        </w:rPr>
        <w:t>genetic correlations between plant-associated communities.</w:t>
      </w:r>
    </w:p>
    <w:p w14:paraId="2E4EBF2F" w14:textId="77777777" w:rsidR="00F250CB" w:rsidRPr="001D7B98" w:rsidRDefault="00307B5E" w:rsidP="001D7B98">
      <w:pPr>
        <w:pStyle w:val="NormalWeb"/>
        <w:spacing w:before="2" w:after="2" w:line="480" w:lineRule="auto"/>
        <w:rPr>
          <w:rFonts w:ascii="Times New Roman" w:hAnsi="Times New Roman"/>
          <w:sz w:val="24"/>
        </w:rPr>
      </w:pPr>
      <w:r w:rsidRPr="00307B5E">
        <w:rPr>
          <w:rFonts w:ascii="Times New Roman" w:hAnsi="Times New Roman"/>
          <w:sz w:val="24"/>
        </w:rPr>
        <w:tab/>
      </w:r>
      <w:r w:rsidR="00892388" w:rsidRPr="00307B5E">
        <w:rPr>
          <w:rFonts w:ascii="Times New Roman" w:hAnsi="Times New Roman"/>
          <w:sz w:val="24"/>
        </w:rPr>
        <w:t>All co</w:t>
      </w:r>
      <w:r w:rsidR="00321427" w:rsidRPr="00307B5E">
        <w:rPr>
          <w:rFonts w:ascii="Times New Roman" w:hAnsi="Times New Roman"/>
          <w:sz w:val="24"/>
        </w:rPr>
        <w:t>mmunity datasets</w:t>
      </w:r>
      <w:r w:rsidR="00892388" w:rsidRPr="00307B5E">
        <w:rPr>
          <w:rFonts w:ascii="Times New Roman" w:hAnsi="Times New Roman"/>
          <w:sz w:val="24"/>
        </w:rPr>
        <w:t xml:space="preserve"> incorporated into this paper</w:t>
      </w:r>
      <w:r w:rsidR="00321427" w:rsidRPr="00307B5E">
        <w:rPr>
          <w:rFonts w:ascii="Times New Roman" w:hAnsi="Times New Roman"/>
          <w:sz w:val="24"/>
        </w:rPr>
        <w:t xml:space="preserve"> were</w:t>
      </w:r>
      <w:r w:rsidR="00676746">
        <w:rPr>
          <w:rFonts w:ascii="Times New Roman" w:hAnsi="Times New Roman"/>
          <w:sz w:val="24"/>
        </w:rPr>
        <w:t xml:space="preserve"> collected from replicated</w:t>
      </w:r>
      <w:r w:rsidR="00892388">
        <w:rPr>
          <w:rFonts w:ascii="Times New Roman" w:hAnsi="Times New Roman"/>
          <w:sz w:val="24"/>
        </w:rPr>
        <w:t xml:space="preserve">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proofErr w:type="spellEnd"/>
      <w:r w:rsidR="003A049E" w:rsidRPr="00307B5E">
        <w:rPr>
          <w:rFonts w:ascii="Times New Roman" w:hAnsi="Times New Roman"/>
          <w:sz w:val="24"/>
        </w:rPr>
        <w:t xml:space="preserve"> </w:t>
      </w:r>
      <w:r w:rsidR="003A049E">
        <w:rPr>
          <w:rFonts w:ascii="Times New Roman" w:hAnsi="Times New Roman"/>
          <w:sz w:val="24"/>
        </w:rPr>
        <w:t xml:space="preserve">genotypes </w:t>
      </w:r>
      <w:r w:rsidR="00B65DB3" w:rsidRPr="001D7B98">
        <w:rPr>
          <w:rFonts w:ascii="Times New Roman" w:hAnsi="Times New Roman"/>
          <w:sz w:val="24"/>
        </w:rPr>
        <w:t>growing in the North Ogden Nature Center</w:t>
      </w:r>
      <w:r w:rsidR="00321427" w:rsidRPr="001D7B98">
        <w:rPr>
          <w:rFonts w:ascii="Times New Roman" w:hAnsi="Times New Roman"/>
          <w:sz w:val="24"/>
        </w:rPr>
        <w:t xml:space="preserve"> common garden i</w:t>
      </w:r>
      <w:r w:rsidR="00AC2EB3" w:rsidRPr="001D7B98">
        <w:rPr>
          <w:rFonts w:ascii="Times New Roman" w:hAnsi="Times New Roman"/>
          <w:sz w:val="24"/>
        </w:rPr>
        <w:t>n Ogden, Utah</w:t>
      </w:r>
      <w:r w:rsidR="00B65DB3" w:rsidRPr="001D7B98">
        <w:rPr>
          <w:rFonts w:ascii="Times New Roman" w:hAnsi="Times New Roman"/>
          <w:sz w:val="24"/>
        </w:rPr>
        <w:t>,</w:t>
      </w:r>
      <w:r w:rsidR="00AC2EB3" w:rsidRPr="001D7B98">
        <w:rPr>
          <w:rFonts w:ascii="Times New Roman" w:hAnsi="Times New Roman"/>
          <w:sz w:val="24"/>
        </w:rPr>
        <w:t xml:space="preserve"> USA. </w:t>
      </w:r>
      <w:r w:rsidR="00321427" w:rsidRPr="001D7B98">
        <w:rPr>
          <w:rFonts w:ascii="Times New Roman" w:hAnsi="Times New Roman"/>
          <w:sz w:val="24"/>
        </w:rPr>
        <w:t>The garden is lo</w:t>
      </w:r>
      <w:r w:rsidR="00AC2EB3" w:rsidRPr="001D7B98">
        <w:rPr>
          <w:rFonts w:ascii="Times New Roman" w:hAnsi="Times New Roman"/>
          <w:sz w:val="24"/>
        </w:rPr>
        <w:t xml:space="preserve">cated in the core of the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r w:rsidR="003A049E" w:rsidRPr="003A049E">
        <w:rPr>
          <w:rFonts w:ascii="Times New Roman" w:hAnsi="Times New Roman"/>
          <w:sz w:val="24"/>
        </w:rPr>
        <w:t>’s</w:t>
      </w:r>
      <w:proofErr w:type="spellEnd"/>
      <w:r w:rsidR="003A049E" w:rsidRPr="00307B5E">
        <w:rPr>
          <w:rFonts w:ascii="Times New Roman" w:hAnsi="Times New Roman"/>
          <w:sz w:val="24"/>
        </w:rPr>
        <w:t xml:space="preserve"> </w:t>
      </w:r>
      <w:r w:rsidR="00AC2EB3" w:rsidRPr="001D7B98">
        <w:rPr>
          <w:rFonts w:ascii="Times New Roman" w:hAnsi="Times New Roman"/>
          <w:sz w:val="24"/>
        </w:rPr>
        <w:t>latitudinal ra</w:t>
      </w:r>
      <w:r w:rsidR="00F11D39" w:rsidRPr="001D7B98">
        <w:rPr>
          <w:rFonts w:ascii="Times New Roman" w:hAnsi="Times New Roman"/>
          <w:sz w:val="24"/>
        </w:rPr>
        <w:t xml:space="preserve">nge, and at the lower end of the </w:t>
      </w:r>
      <w:r w:rsidR="00892388" w:rsidRPr="001D7B98">
        <w:rPr>
          <w:rFonts w:ascii="Times New Roman" w:hAnsi="Times New Roman"/>
          <w:sz w:val="24"/>
        </w:rPr>
        <w:t xml:space="preserve">specie’s </w:t>
      </w:r>
      <w:proofErr w:type="spellStart"/>
      <w:r w:rsidR="00F11D39" w:rsidRPr="001D7B98">
        <w:rPr>
          <w:rFonts w:ascii="Times New Roman" w:hAnsi="Times New Roman"/>
          <w:sz w:val="24"/>
        </w:rPr>
        <w:t>elevational</w:t>
      </w:r>
      <w:proofErr w:type="spellEnd"/>
      <w:r w:rsidR="00AC2EB3" w:rsidRPr="001D7B98">
        <w:rPr>
          <w:rFonts w:ascii="Times New Roman" w:hAnsi="Times New Roman"/>
          <w:sz w:val="24"/>
        </w:rPr>
        <w:t xml:space="preserve"> distribution along t</w:t>
      </w:r>
      <w:r w:rsidR="00676746">
        <w:rPr>
          <w:rFonts w:ascii="Times New Roman" w:hAnsi="Times New Roman"/>
          <w:sz w:val="24"/>
        </w:rPr>
        <w:t>he nearby Weber and Ogden River</w:t>
      </w:r>
      <w:r w:rsidR="00AC2EB3" w:rsidRPr="001D7B98">
        <w:rPr>
          <w:rFonts w:ascii="Times New Roman" w:hAnsi="Times New Roman"/>
          <w:sz w:val="24"/>
        </w:rPr>
        <w:t>s</w:t>
      </w:r>
      <w:r w:rsidR="005E1AF1" w:rsidRPr="001D7B98">
        <w:rPr>
          <w:rFonts w:ascii="Times New Roman" w:hAnsi="Times New Roman"/>
          <w:sz w:val="24"/>
        </w:rPr>
        <w:t xml:space="preserve"> (latitude = 41.248146, longitude = -111.999830, elevation = 1302 m)</w:t>
      </w:r>
      <w:r w:rsidR="00AC2EB3" w:rsidRPr="001D7B98">
        <w:rPr>
          <w:rFonts w:ascii="Times New Roman" w:hAnsi="Times New Roman"/>
          <w:sz w:val="24"/>
        </w:rPr>
        <w:t>.</w:t>
      </w:r>
      <w:r w:rsidR="00321427" w:rsidRPr="001D7B98">
        <w:rPr>
          <w:rFonts w:ascii="Times New Roman" w:hAnsi="Times New Roman"/>
          <w:sz w:val="24"/>
        </w:rPr>
        <w:t xml:space="preserve"> Garden </w:t>
      </w:r>
      <w:r w:rsidR="00321427" w:rsidRPr="001D7B98">
        <w:rPr>
          <w:rFonts w:ascii="Times New Roman" w:eastAsiaTheme="minorHAnsi" w:hAnsi="Times New Roman"/>
          <w:sz w:val="24"/>
          <w:szCs w:val="16"/>
        </w:rPr>
        <w:t xml:space="preserve">soils are coarse-loams, which are common in </w:t>
      </w:r>
      <w:r w:rsidR="00C13A7D" w:rsidRPr="001D7B98">
        <w:rPr>
          <w:rFonts w:ascii="Times New Roman" w:eastAsiaTheme="minorHAnsi" w:hAnsi="Times New Roman"/>
          <w:sz w:val="24"/>
          <w:szCs w:val="16"/>
        </w:rPr>
        <w:t>riparian habitats of the region</w:t>
      </w:r>
      <w:r w:rsidR="00321427" w:rsidRPr="001D7B98">
        <w:rPr>
          <w:rFonts w:ascii="Times New Roman" w:eastAsiaTheme="minorHAnsi" w:hAnsi="Times New Roman"/>
          <w:sz w:val="24"/>
          <w:szCs w:val="16"/>
        </w:rPr>
        <w:t xml:space="preserve"> </w:t>
      </w:r>
      <w:r w:rsidR="003E027A" w:rsidRPr="001D7B98">
        <w:rPr>
          <w:rFonts w:ascii="Times New Roman" w:eastAsiaTheme="minorHAnsi" w:hAnsi="Times New Roman"/>
          <w:sz w:val="24"/>
          <w:szCs w:val="16"/>
        </w:rPr>
        <w:fldChar w:fldCharType="begin"/>
      </w:r>
      <w:r w:rsidR="00321427" w:rsidRPr="001D7B98">
        <w:rPr>
          <w:rFonts w:ascii="Times New Roman" w:eastAsiaTheme="minorHAnsi" w:hAnsi="Times New Roman"/>
          <w:sz w:val="24"/>
          <w:szCs w:val="16"/>
        </w:rPr>
        <w:instrText xml:space="preserve"> ADDIN PAPERS2_CITATIONS &lt;citation&gt;&lt;uuid&gt;6EECBBD9-446E-424E-B153-E15DF1BFA57D&lt;/uuid&gt;&lt;priority&gt;0&lt;/priority&gt;&lt;publications&gt;&lt;publication&gt;&lt;volume&gt;89&lt;/volume&gt;&lt;number&gt;3&lt;/number&gt;&lt;startpage&gt;773&lt;/startpage&gt;&lt;title&gt;Plant-soil-microorganism interactions: heritable relationship between plant genotype and associated soil microorganisms&lt;/title&gt;&lt;uuid&gt;092331E5-81B3-4635-B9A4-0801F1158259&lt;/uuid&gt;&lt;subtype&gt;400&lt;/subtype&gt;&lt;endpage&gt;781&lt;/endpage&gt;&lt;type&gt;400&lt;/type&gt;&lt;publication_date&gt;99200800001200000000200000&lt;/publication_date&gt;&lt;bundle&gt;&lt;publication&gt;&lt;title&gt;Ecology&lt;/title&gt;&lt;type&gt;-100&lt;/type&gt;&lt;subtype&gt;-100&lt;/subtype&gt;&lt;uuid&gt;46D6D1E4-7253-40B4-871B-7C82DF2C1CA2&lt;/uuid&gt;&lt;/publication&gt;&lt;/bundle&gt;&lt;authors&gt;&lt;author&gt;&lt;firstName&gt;JA&lt;/firstName&gt;&lt;lastName&gt;Schweitzer&lt;/lastName&gt;&lt;/author&gt;&lt;author&gt;&lt;firstName&gt;JK&lt;/firstName&gt;&lt;lastName&gt;Bailey&lt;/lastName&gt;&lt;/author&gt;&lt;author&gt;&lt;firstName&gt;DG&lt;/firstName&gt;&lt;lastName&gt;Fischer&lt;/lastName&gt;&lt;/author&gt;&lt;author&gt;&lt;firstName&gt;CJ&lt;/firstName&gt;&lt;lastName&gt;LeRoy&lt;/lastName&gt;&lt;/author&gt;&lt;author&gt;&lt;firstName&gt;EV&lt;/firstName&gt;&lt;lastName&gt;Lonsdorf&lt;/lastName&gt;&lt;/author&gt;&lt;author&gt;&lt;firstName&gt;TG&lt;/firstName&gt;&lt;lastName&gt;Whitham&lt;/lastName&gt;&lt;/author&gt;&lt;author&gt;&lt;firstName&gt;SC&lt;/firstName&gt;&lt;lastName&gt;Hart&lt;/lastName&gt;&lt;/author&gt;&lt;/authors&gt;&lt;/publication&gt;&lt;/publications&gt;&lt;cites&gt;&lt;/cites&gt;&lt;/citation&gt;</w:instrText>
      </w:r>
      <w:r w:rsidR="003E027A" w:rsidRPr="001D7B98">
        <w:rPr>
          <w:rFonts w:ascii="Times New Roman" w:eastAsiaTheme="minorHAnsi" w:hAnsi="Times New Roman"/>
          <w:sz w:val="24"/>
          <w:szCs w:val="16"/>
        </w:rPr>
        <w:fldChar w:fldCharType="separate"/>
      </w:r>
      <w:r w:rsidR="00321427" w:rsidRPr="001D7B98">
        <w:rPr>
          <w:rFonts w:ascii="Times New Roman" w:eastAsiaTheme="minorHAnsi" w:hAnsi="Times New Roman"/>
          <w:sz w:val="24"/>
        </w:rPr>
        <w:t xml:space="preserve">(Schweitzer </w:t>
      </w:r>
      <w:r w:rsidR="00321427" w:rsidRPr="001D7B98">
        <w:rPr>
          <w:rFonts w:ascii="Times New Roman" w:eastAsiaTheme="minorHAnsi" w:hAnsi="Times New Roman"/>
          <w:i/>
          <w:iCs/>
          <w:sz w:val="24"/>
        </w:rPr>
        <w:t>et al.</w:t>
      </w:r>
      <w:r w:rsidR="00321427" w:rsidRPr="001D7B98">
        <w:rPr>
          <w:rFonts w:ascii="Times New Roman" w:eastAsiaTheme="minorHAnsi" w:hAnsi="Times New Roman"/>
          <w:sz w:val="24"/>
        </w:rPr>
        <w:t xml:space="preserve"> 2008)</w:t>
      </w:r>
      <w:r w:rsidR="003E027A" w:rsidRPr="001D7B98">
        <w:rPr>
          <w:rFonts w:ascii="Times New Roman" w:eastAsiaTheme="minorHAnsi" w:hAnsi="Times New Roman"/>
          <w:sz w:val="24"/>
          <w:szCs w:val="16"/>
        </w:rPr>
        <w:fldChar w:fldCharType="end"/>
      </w:r>
      <w:r w:rsidR="00413209" w:rsidRPr="001D7B98">
        <w:rPr>
          <w:rFonts w:ascii="Times New Roman" w:eastAsiaTheme="minorHAnsi" w:hAnsi="Times New Roman"/>
          <w:sz w:val="24"/>
          <w:szCs w:val="16"/>
        </w:rPr>
        <w:t>.</w:t>
      </w:r>
      <w:r w:rsidR="00321427" w:rsidRPr="001D7B98">
        <w:rPr>
          <w:rFonts w:ascii="Times New Roman" w:eastAsiaTheme="minorHAnsi" w:hAnsi="Times New Roman"/>
          <w:sz w:val="24"/>
          <w:szCs w:val="16"/>
        </w:rPr>
        <w:t xml:space="preserve"> </w:t>
      </w:r>
      <w:r w:rsidR="00321427" w:rsidRPr="001D7B98">
        <w:rPr>
          <w:rFonts w:ascii="Times New Roman" w:hAnsi="Times New Roman"/>
          <w:sz w:val="24"/>
        </w:rPr>
        <w:t xml:space="preserve">The garden was planted </w:t>
      </w:r>
      <w:r w:rsidR="0015263A">
        <w:rPr>
          <w:rFonts w:ascii="Times New Roman" w:hAnsi="Times New Roman"/>
          <w:sz w:val="24"/>
          <w:szCs w:val="22"/>
        </w:rPr>
        <w:t>in</w:t>
      </w:r>
      <w:r w:rsidR="00F60B3F">
        <w:rPr>
          <w:rFonts w:ascii="Times New Roman" w:hAnsi="Times New Roman"/>
          <w:sz w:val="24"/>
          <w:szCs w:val="22"/>
        </w:rPr>
        <w:t>1991</w:t>
      </w:r>
      <w:r w:rsidR="00321427" w:rsidRPr="001D7B98">
        <w:rPr>
          <w:rFonts w:ascii="Times New Roman" w:hAnsi="Times New Roman"/>
          <w:sz w:val="24"/>
          <w:szCs w:val="22"/>
        </w:rPr>
        <w:t xml:space="preserve"> </w:t>
      </w:r>
      <w:r w:rsidR="00321427" w:rsidRPr="001D7B98">
        <w:rPr>
          <w:rFonts w:ascii="Times New Roman" w:hAnsi="Times New Roman"/>
          <w:sz w:val="24"/>
        </w:rPr>
        <w:t xml:space="preserve">with </w:t>
      </w:r>
      <w:r w:rsidR="00413209" w:rsidRPr="001D7B98">
        <w:rPr>
          <w:rFonts w:ascii="Times New Roman" w:hAnsi="Times New Roman"/>
          <w:sz w:val="24"/>
        </w:rPr>
        <w:t xml:space="preserve">cuttings that were clonally propagated from naturally established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proofErr w:type="spellEnd"/>
      <w:r w:rsidR="00622788" w:rsidRPr="001D7B98">
        <w:rPr>
          <w:rFonts w:ascii="Times New Roman" w:hAnsi="Times New Roman"/>
          <w:sz w:val="24"/>
        </w:rPr>
        <w:t xml:space="preserve">, </w:t>
      </w:r>
      <w:r w:rsidR="002D4EEC">
        <w:rPr>
          <w:rFonts w:ascii="Times New Roman" w:hAnsi="Times New Roman"/>
          <w:sz w:val="24"/>
        </w:rPr>
        <w:t>as well as</w:t>
      </w:r>
      <w:r w:rsidR="00D543B9">
        <w:rPr>
          <w:rFonts w:ascii="Times New Roman" w:hAnsi="Times New Roman"/>
          <w:sz w:val="24"/>
        </w:rPr>
        <w:t xml:space="preserve"> smaller numbers of </w:t>
      </w:r>
      <w:r w:rsidR="003A049E" w:rsidRPr="003A049E">
        <w:rPr>
          <w:rFonts w:ascii="Times New Roman" w:hAnsi="Times New Roman"/>
          <w:i/>
          <w:sz w:val="24"/>
        </w:rPr>
        <w:t xml:space="preserve">P. </w:t>
      </w:r>
      <w:proofErr w:type="spellStart"/>
      <w:r w:rsidR="003A049E" w:rsidRPr="003A049E">
        <w:rPr>
          <w:rFonts w:ascii="Times New Roman" w:hAnsi="Times New Roman"/>
          <w:i/>
          <w:sz w:val="24"/>
        </w:rPr>
        <w:t>fremontii</w:t>
      </w:r>
      <w:proofErr w:type="spellEnd"/>
      <w:r w:rsidR="003A049E">
        <w:rPr>
          <w:rFonts w:ascii="Times New Roman" w:hAnsi="Times New Roman"/>
          <w:sz w:val="24"/>
        </w:rPr>
        <w:t xml:space="preserve"> (</w:t>
      </w:r>
      <w:r w:rsidR="00413209" w:rsidRPr="001D7B98">
        <w:rPr>
          <w:rFonts w:ascii="Times New Roman" w:hAnsi="Times New Roman"/>
          <w:sz w:val="24"/>
        </w:rPr>
        <w:t xml:space="preserve">Fremont </w:t>
      </w:r>
      <w:r w:rsidR="003A049E">
        <w:rPr>
          <w:rFonts w:ascii="Times New Roman" w:hAnsi="Times New Roman"/>
          <w:sz w:val="24"/>
        </w:rPr>
        <w:t xml:space="preserve">cottonwood) </w:t>
      </w:r>
      <w:r w:rsidR="00622788" w:rsidRPr="001D7B98">
        <w:rPr>
          <w:rFonts w:ascii="Times New Roman" w:hAnsi="Times New Roman"/>
          <w:sz w:val="24"/>
        </w:rPr>
        <w:t>and their natural hybrid</w:t>
      </w:r>
      <w:r w:rsidR="005C15DC" w:rsidRPr="001D7B98">
        <w:rPr>
          <w:rFonts w:ascii="Times New Roman" w:hAnsi="Times New Roman"/>
          <w:sz w:val="24"/>
        </w:rPr>
        <w:t xml:space="preserve">s, growing </w:t>
      </w:r>
      <w:r w:rsidR="00321427" w:rsidRPr="001D7B98">
        <w:rPr>
          <w:rFonts w:ascii="Times New Roman" w:hAnsi="Times New Roman"/>
          <w:sz w:val="24"/>
        </w:rPr>
        <w:t xml:space="preserve">along </w:t>
      </w:r>
      <w:r w:rsidR="005C15DC" w:rsidRPr="001D7B98">
        <w:rPr>
          <w:rFonts w:ascii="Times New Roman" w:hAnsi="Times New Roman"/>
          <w:sz w:val="24"/>
        </w:rPr>
        <w:t>an ~105</w:t>
      </w:r>
      <w:r w:rsidR="00413209" w:rsidRPr="001D7B98">
        <w:rPr>
          <w:rFonts w:ascii="Times New Roman" w:hAnsi="Times New Roman"/>
          <w:sz w:val="24"/>
        </w:rPr>
        <w:t xml:space="preserve"> km stretch of the Weber River</w:t>
      </w:r>
      <w:r w:rsidR="00321427" w:rsidRPr="001D7B98">
        <w:rPr>
          <w:rFonts w:ascii="Times New Roman" w:hAnsi="Times New Roman"/>
          <w:sz w:val="24"/>
        </w:rPr>
        <w:t xml:space="preserve">. </w:t>
      </w:r>
      <w:r w:rsidR="005C15DC" w:rsidRPr="001D7B98">
        <w:rPr>
          <w:rFonts w:ascii="Times New Roman" w:hAnsi="Times New Roman"/>
          <w:sz w:val="24"/>
        </w:rPr>
        <w:t>The garden is contained within an area of ~1.2 hectares, with trees spaced 4-7 m</w:t>
      </w:r>
      <w:r w:rsidR="001D7B98" w:rsidRPr="001D7B98">
        <w:rPr>
          <w:rFonts w:ascii="Times New Roman" w:hAnsi="Times New Roman"/>
          <w:sz w:val="24"/>
        </w:rPr>
        <w:t>, and replicates of genotypes were planted in random order</w:t>
      </w:r>
      <w:r w:rsidR="005C15DC" w:rsidRPr="001D7B98">
        <w:rPr>
          <w:rFonts w:ascii="Times New Roman" w:hAnsi="Times New Roman"/>
          <w:sz w:val="24"/>
        </w:rPr>
        <w:t xml:space="preserve">. </w:t>
      </w:r>
      <w:r w:rsidR="00321427" w:rsidRPr="001D7B98">
        <w:rPr>
          <w:rFonts w:ascii="Times New Roman" w:hAnsi="Times New Roman"/>
          <w:sz w:val="24"/>
        </w:rPr>
        <w:t>By the time comm</w:t>
      </w:r>
      <w:r w:rsidR="00622788" w:rsidRPr="001D7B98">
        <w:rPr>
          <w:rFonts w:ascii="Times New Roman" w:hAnsi="Times New Roman"/>
          <w:sz w:val="24"/>
        </w:rPr>
        <w:t>unity data were collected</w:t>
      </w:r>
      <w:r w:rsidR="00321427" w:rsidRPr="001D7B98">
        <w:rPr>
          <w:rFonts w:ascii="Times New Roman" w:hAnsi="Times New Roman"/>
          <w:sz w:val="24"/>
        </w:rPr>
        <w:t>, trees in the garden were sexu</w:t>
      </w:r>
      <w:r w:rsidR="00413209" w:rsidRPr="001D7B98">
        <w:rPr>
          <w:rFonts w:ascii="Times New Roman" w:hAnsi="Times New Roman"/>
          <w:sz w:val="24"/>
        </w:rPr>
        <w:t>ally mature.</w:t>
      </w:r>
      <w:r w:rsidR="00321427" w:rsidRPr="001D7B98">
        <w:rPr>
          <w:rFonts w:ascii="Times New Roman" w:hAnsi="Times New Roman"/>
          <w:sz w:val="24"/>
        </w:rPr>
        <w:t xml:space="preserve"> </w:t>
      </w:r>
      <w:r w:rsidR="003A049E">
        <w:rPr>
          <w:rFonts w:ascii="Times New Roman" w:hAnsi="Times New Roman"/>
          <w:sz w:val="24"/>
        </w:rPr>
        <w:t>Re-analysis of the t</w:t>
      </w:r>
      <w:r w:rsidR="003A049E" w:rsidRPr="001D7B98">
        <w:rPr>
          <w:rFonts w:ascii="Times New Roman" w:hAnsi="Times New Roman"/>
          <w:sz w:val="24"/>
        </w:rPr>
        <w:t>hirty-fiv</w:t>
      </w:r>
      <w:r w:rsidR="003A049E">
        <w:rPr>
          <w:rFonts w:ascii="Times New Roman" w:hAnsi="Times New Roman"/>
          <w:sz w:val="24"/>
        </w:rPr>
        <w:t xml:space="preserve">e </w:t>
      </w:r>
      <w:proofErr w:type="spellStart"/>
      <w:r w:rsidR="003A049E">
        <w:rPr>
          <w:rFonts w:ascii="Times New Roman" w:hAnsi="Times New Roman"/>
          <w:sz w:val="24"/>
        </w:rPr>
        <w:t>codominant</w:t>
      </w:r>
      <w:proofErr w:type="spellEnd"/>
      <w:r w:rsidR="003A049E">
        <w:rPr>
          <w:rFonts w:ascii="Times New Roman" w:hAnsi="Times New Roman"/>
          <w:sz w:val="24"/>
        </w:rPr>
        <w:t xml:space="preserve"> RFLP marker</w:t>
      </w:r>
      <w:r w:rsidR="003A049E" w:rsidRPr="001D7B98">
        <w:rPr>
          <w:rFonts w:ascii="Times New Roman" w:hAnsi="Times New Roman"/>
          <w:sz w:val="24"/>
        </w:rPr>
        <w:t xml:space="preserve"> </w:t>
      </w:r>
      <w:r w:rsidR="003A049E">
        <w:rPr>
          <w:rFonts w:ascii="Times New Roman" w:hAnsi="Times New Roman"/>
          <w:sz w:val="24"/>
        </w:rPr>
        <w:t xml:space="preserve">dataset from </w:t>
      </w:r>
      <w:proofErr w:type="spellStart"/>
      <w:r w:rsidR="003A049E" w:rsidRPr="001D7B98">
        <w:rPr>
          <w:rFonts w:ascii="Times New Roman" w:hAnsi="Times New Roman"/>
          <w:sz w:val="24"/>
        </w:rPr>
        <w:t>Martinsen</w:t>
      </w:r>
      <w:proofErr w:type="spellEnd"/>
      <w:r w:rsidR="003A049E" w:rsidRPr="001D7B98">
        <w:rPr>
          <w:rFonts w:ascii="Times New Roman" w:hAnsi="Times New Roman"/>
          <w:sz w:val="24"/>
        </w:rPr>
        <w:t xml:space="preserve"> </w:t>
      </w:r>
      <w:r w:rsidR="003A049E" w:rsidRPr="001D7B98">
        <w:rPr>
          <w:rFonts w:ascii="Times New Roman" w:hAnsi="Times New Roman"/>
          <w:i/>
          <w:sz w:val="24"/>
        </w:rPr>
        <w:t>et al</w:t>
      </w:r>
      <w:r w:rsidR="003A049E">
        <w:rPr>
          <w:rFonts w:ascii="Times New Roman" w:hAnsi="Times New Roman"/>
          <w:sz w:val="24"/>
        </w:rPr>
        <w:t>.</w:t>
      </w:r>
      <w:r w:rsidR="003A049E" w:rsidRPr="001D7B98">
        <w:rPr>
          <w:rFonts w:ascii="Times New Roman" w:hAnsi="Times New Roman"/>
          <w:sz w:val="24"/>
        </w:rPr>
        <w:t xml:space="preserve"> </w:t>
      </w:r>
      <w:r w:rsidR="003A049E">
        <w:rPr>
          <w:rFonts w:ascii="Times New Roman" w:hAnsi="Times New Roman"/>
          <w:sz w:val="24"/>
        </w:rPr>
        <w:t>(</w:t>
      </w:r>
      <w:r w:rsidR="003A049E" w:rsidRPr="001D7B98">
        <w:rPr>
          <w:rFonts w:ascii="Times New Roman" w:hAnsi="Times New Roman"/>
          <w:sz w:val="24"/>
        </w:rPr>
        <w:t>2001</w:t>
      </w:r>
      <w:r w:rsidR="003A049E">
        <w:rPr>
          <w:rFonts w:ascii="Times New Roman" w:hAnsi="Times New Roman"/>
          <w:sz w:val="24"/>
        </w:rPr>
        <w:t>) indicated that all genotypes used were</w:t>
      </w:r>
      <w:r w:rsidR="00F250CB" w:rsidRPr="001D7B98">
        <w:rPr>
          <w:rFonts w:ascii="Times New Roman" w:hAnsi="Times New Roman"/>
          <w:sz w:val="24"/>
        </w:rPr>
        <w:t xml:space="preserve"> </w:t>
      </w:r>
      <w:r w:rsidR="00F250CB" w:rsidRPr="001D7B98">
        <w:rPr>
          <w:rFonts w:ascii="Times New Roman" w:hAnsi="Times New Roman"/>
          <w:i/>
          <w:sz w:val="24"/>
        </w:rPr>
        <w:t xml:space="preserve">P. </w:t>
      </w:r>
      <w:proofErr w:type="spellStart"/>
      <w:r w:rsidR="00F250CB" w:rsidRPr="001D7B98">
        <w:rPr>
          <w:rFonts w:ascii="Times New Roman" w:hAnsi="Times New Roman"/>
          <w:i/>
          <w:sz w:val="24"/>
        </w:rPr>
        <w:t>angustifolia</w:t>
      </w:r>
      <w:proofErr w:type="spellEnd"/>
      <w:r w:rsidR="009420E8">
        <w:rPr>
          <w:rFonts w:ascii="Times New Roman" w:hAnsi="Times New Roman"/>
          <w:sz w:val="24"/>
        </w:rPr>
        <w:t>, with</w:t>
      </w:r>
      <w:r w:rsidR="00F250CB" w:rsidRPr="001D7B98">
        <w:rPr>
          <w:rFonts w:ascii="Times New Roman" w:hAnsi="Times New Roman"/>
          <w:sz w:val="24"/>
        </w:rPr>
        <w:t xml:space="preserve"> </w:t>
      </w:r>
      <w:r w:rsidR="003A049E">
        <w:rPr>
          <w:rFonts w:ascii="Times New Roman" w:hAnsi="Times New Roman"/>
          <w:sz w:val="24"/>
        </w:rPr>
        <w:t>little to no</w:t>
      </w:r>
      <w:r w:rsidR="00F250CB" w:rsidRPr="001D7B98">
        <w:rPr>
          <w:rFonts w:ascii="Times New Roman" w:hAnsi="Times New Roman"/>
          <w:sz w:val="24"/>
        </w:rPr>
        <w:t xml:space="preserve"> introgression from </w:t>
      </w:r>
      <w:r w:rsidR="00F250CB" w:rsidRPr="001D7B98">
        <w:rPr>
          <w:rFonts w:ascii="Times New Roman" w:hAnsi="Times New Roman"/>
          <w:i/>
          <w:sz w:val="24"/>
        </w:rPr>
        <w:t xml:space="preserve">P. </w:t>
      </w:r>
      <w:proofErr w:type="spellStart"/>
      <w:r w:rsidR="00F250CB" w:rsidRPr="001D7B98">
        <w:rPr>
          <w:rFonts w:ascii="Times New Roman" w:hAnsi="Times New Roman"/>
          <w:i/>
          <w:sz w:val="24"/>
        </w:rPr>
        <w:t>fremontii</w:t>
      </w:r>
      <w:proofErr w:type="spellEnd"/>
      <w:r w:rsidR="00F250CB" w:rsidRPr="001D7B98">
        <w:rPr>
          <w:rFonts w:ascii="Times New Roman" w:hAnsi="Times New Roman"/>
          <w:i/>
          <w:sz w:val="24"/>
        </w:rPr>
        <w:t xml:space="preserve"> </w:t>
      </w:r>
      <w:r w:rsidR="00F250CB" w:rsidRPr="001D7B98">
        <w:rPr>
          <w:rFonts w:ascii="Times New Roman" w:hAnsi="Times New Roman"/>
          <w:sz w:val="24"/>
        </w:rPr>
        <w:t>(</w:t>
      </w:r>
      <w:proofErr w:type="spellStart"/>
      <w:r w:rsidR="00F250CB" w:rsidRPr="001D7B98">
        <w:rPr>
          <w:rFonts w:ascii="Times New Roman" w:hAnsi="Times New Roman"/>
          <w:sz w:val="24"/>
        </w:rPr>
        <w:t>Lamit</w:t>
      </w:r>
      <w:proofErr w:type="spellEnd"/>
      <w:r w:rsidR="00F250CB" w:rsidRPr="001D7B98">
        <w:rPr>
          <w:rFonts w:ascii="Times New Roman" w:hAnsi="Times New Roman"/>
          <w:sz w:val="24"/>
        </w:rPr>
        <w:t xml:space="preserve"> </w:t>
      </w:r>
      <w:r w:rsidR="00F250CB" w:rsidRPr="001D7B98">
        <w:rPr>
          <w:rFonts w:ascii="Times New Roman" w:hAnsi="Times New Roman"/>
          <w:i/>
          <w:sz w:val="24"/>
        </w:rPr>
        <w:t>et al</w:t>
      </w:r>
      <w:r w:rsidR="003A049E">
        <w:rPr>
          <w:rFonts w:ascii="Times New Roman" w:hAnsi="Times New Roman"/>
          <w:sz w:val="24"/>
        </w:rPr>
        <w:t>.</w:t>
      </w:r>
      <w:r w:rsidR="00F250CB" w:rsidRPr="001D7B98">
        <w:rPr>
          <w:rFonts w:ascii="Times New Roman" w:hAnsi="Times New Roman"/>
          <w:sz w:val="24"/>
        </w:rPr>
        <w:t xml:space="preserve"> 2011</w:t>
      </w:r>
      <w:r w:rsidR="003A049E">
        <w:rPr>
          <w:rFonts w:ascii="Times New Roman" w:hAnsi="Times New Roman"/>
          <w:sz w:val="24"/>
        </w:rPr>
        <w:t xml:space="preserve">, </w:t>
      </w:r>
      <w:proofErr w:type="spellStart"/>
      <w:r w:rsidR="003A049E">
        <w:rPr>
          <w:rFonts w:ascii="Times New Roman" w:hAnsi="Times New Roman"/>
          <w:sz w:val="24"/>
        </w:rPr>
        <w:t>Zinkgraf</w:t>
      </w:r>
      <w:proofErr w:type="spellEnd"/>
      <w:r w:rsidR="003A049E">
        <w:rPr>
          <w:rFonts w:ascii="Times New Roman" w:hAnsi="Times New Roman"/>
          <w:sz w:val="24"/>
        </w:rPr>
        <w:t xml:space="preserve"> </w:t>
      </w:r>
      <w:r w:rsidR="003A049E" w:rsidRPr="003A049E">
        <w:rPr>
          <w:rFonts w:ascii="Times New Roman" w:hAnsi="Times New Roman"/>
          <w:i/>
          <w:sz w:val="24"/>
        </w:rPr>
        <w:t>et al</w:t>
      </w:r>
      <w:r w:rsidR="003A049E">
        <w:rPr>
          <w:rFonts w:ascii="Times New Roman" w:hAnsi="Times New Roman"/>
          <w:sz w:val="24"/>
        </w:rPr>
        <w:t>. unpublished</w:t>
      </w:r>
      <w:r w:rsidR="00F250CB" w:rsidRPr="001D7B98">
        <w:rPr>
          <w:rFonts w:ascii="Times New Roman" w:hAnsi="Times New Roman"/>
          <w:sz w:val="24"/>
        </w:rPr>
        <w:t xml:space="preserve">). </w:t>
      </w:r>
      <w:r w:rsidR="00473D2F">
        <w:rPr>
          <w:rFonts w:ascii="Times New Roman" w:hAnsi="Times New Roman"/>
          <w:sz w:val="24"/>
        </w:rPr>
        <w:t>S</w:t>
      </w:r>
      <w:r w:rsidR="00473D2F" w:rsidRPr="001D7B98">
        <w:rPr>
          <w:rFonts w:ascii="Times New Roman" w:hAnsi="Times New Roman"/>
          <w:sz w:val="24"/>
        </w:rPr>
        <w:t xml:space="preserve">ee </w:t>
      </w:r>
      <w:proofErr w:type="spellStart"/>
      <w:r w:rsidR="00473D2F" w:rsidRPr="001D7B98">
        <w:rPr>
          <w:rFonts w:ascii="Times New Roman" w:hAnsi="Times New Roman"/>
          <w:sz w:val="24"/>
        </w:rPr>
        <w:t>Lojewski</w:t>
      </w:r>
      <w:proofErr w:type="spellEnd"/>
      <w:r w:rsidR="00473D2F" w:rsidRPr="001D7B98">
        <w:rPr>
          <w:rFonts w:ascii="Times New Roman" w:hAnsi="Times New Roman"/>
          <w:sz w:val="24"/>
        </w:rPr>
        <w:t xml:space="preserve"> </w:t>
      </w:r>
      <w:r w:rsidR="00473D2F" w:rsidRPr="001D7B98">
        <w:rPr>
          <w:rFonts w:ascii="Times New Roman" w:hAnsi="Times New Roman"/>
          <w:i/>
          <w:sz w:val="24"/>
        </w:rPr>
        <w:t>et al</w:t>
      </w:r>
      <w:r w:rsidR="00473D2F" w:rsidRPr="001D7B98">
        <w:rPr>
          <w:rFonts w:ascii="Times New Roman" w:hAnsi="Times New Roman"/>
          <w:sz w:val="24"/>
        </w:rPr>
        <w:t>. (2009)</w:t>
      </w:r>
      <w:r w:rsidR="00473D2F">
        <w:rPr>
          <w:rFonts w:ascii="Times New Roman" w:hAnsi="Times New Roman"/>
          <w:sz w:val="24"/>
        </w:rPr>
        <w:t xml:space="preserve"> and Busby </w:t>
      </w:r>
      <w:r w:rsidR="00473D2F" w:rsidRPr="00BA58EB">
        <w:rPr>
          <w:rFonts w:ascii="Times New Roman" w:hAnsi="Times New Roman"/>
          <w:i/>
          <w:sz w:val="24"/>
        </w:rPr>
        <w:t>et al</w:t>
      </w:r>
      <w:r w:rsidR="00473D2F">
        <w:rPr>
          <w:rFonts w:ascii="Times New Roman" w:hAnsi="Times New Roman"/>
          <w:sz w:val="24"/>
        </w:rPr>
        <w:t>. (2014) f</w:t>
      </w:r>
      <w:r w:rsidR="00F250CB" w:rsidRPr="001D7B98">
        <w:rPr>
          <w:rFonts w:ascii="Times New Roman" w:hAnsi="Times New Roman"/>
          <w:sz w:val="24"/>
        </w:rPr>
        <w:t xml:space="preserve">or </w:t>
      </w:r>
      <w:r w:rsidR="00473D2F">
        <w:rPr>
          <w:rFonts w:ascii="Times New Roman" w:hAnsi="Times New Roman"/>
          <w:sz w:val="24"/>
        </w:rPr>
        <w:t>more information on the garden</w:t>
      </w:r>
      <w:r w:rsidR="00D543B9">
        <w:rPr>
          <w:rFonts w:ascii="Times New Roman" w:hAnsi="Times New Roman"/>
          <w:sz w:val="24"/>
        </w:rPr>
        <w:t>.</w:t>
      </w:r>
      <w:r w:rsidR="00F250CB" w:rsidRPr="001D7B98">
        <w:rPr>
          <w:rFonts w:ascii="Times New Roman" w:hAnsi="Times New Roman"/>
          <w:sz w:val="24"/>
        </w:rPr>
        <w:t xml:space="preserve"> </w:t>
      </w:r>
    </w:p>
    <w:p w14:paraId="1E0935EF" w14:textId="77777777" w:rsidR="00F250CB" w:rsidRDefault="00F250CB" w:rsidP="00F46E48">
      <w:pPr>
        <w:widowControl w:val="0"/>
        <w:spacing w:line="480" w:lineRule="auto"/>
      </w:pPr>
    </w:p>
    <w:p w14:paraId="6266CCB7" w14:textId="77777777" w:rsidR="001D7B98" w:rsidRPr="00C403A4" w:rsidRDefault="001D7B98" w:rsidP="001D7B98">
      <w:pPr>
        <w:spacing w:line="480" w:lineRule="auto"/>
        <w:rPr>
          <w:b/>
          <w:i/>
        </w:rPr>
      </w:pPr>
      <w:r w:rsidRPr="00C403A4">
        <w:rPr>
          <w:b/>
          <w:i/>
        </w:rPr>
        <w:t>Community Datasets</w:t>
      </w:r>
    </w:p>
    <w:p w14:paraId="1CC87FD8" w14:textId="77777777" w:rsidR="00897EC0" w:rsidRDefault="00476174" w:rsidP="001D7B98">
      <w:pPr>
        <w:spacing w:line="480" w:lineRule="auto"/>
      </w:pPr>
      <w:r>
        <w:tab/>
      </w:r>
      <w:r w:rsidR="00235A79">
        <w:t>D</w:t>
      </w:r>
      <w:r w:rsidR="00A045D7">
        <w:t xml:space="preserve">atasets </w:t>
      </w:r>
      <w:r w:rsidR="005A0DED">
        <w:t>representing a</w:t>
      </w:r>
      <w:r w:rsidR="00A045D7">
        <w:t xml:space="preserve"> range of </w:t>
      </w:r>
      <w:r w:rsidR="00B11AAA">
        <w:t>communities</w:t>
      </w:r>
      <w:r w:rsidR="00A045D7">
        <w:t>, both above and belowground, were included in analyses (</w:t>
      </w:r>
      <w:commentRangeStart w:id="62"/>
      <w:r w:rsidR="00A045D7">
        <w:t>Table 1</w:t>
      </w:r>
      <w:commentRangeEnd w:id="62"/>
      <w:r w:rsidR="003C0CD4">
        <w:rPr>
          <w:rStyle w:val="CommentReference"/>
          <w:vanish/>
        </w:rPr>
        <w:commentReference w:id="62"/>
      </w:r>
      <w:r w:rsidR="00A045D7">
        <w:t>)</w:t>
      </w:r>
      <w:r w:rsidR="000F69AC">
        <w:t>. As criteria for inclusion,</w:t>
      </w:r>
      <w:r w:rsidR="00A045D7">
        <w:t xml:space="preserve"> datasets </w:t>
      </w:r>
      <w:r w:rsidR="000F69AC">
        <w:t>contained</w:t>
      </w:r>
      <w:r w:rsidR="00411CA0">
        <w:t xml:space="preserve"> observations from</w:t>
      </w:r>
      <w:r w:rsidR="00A045D7">
        <w:t xml:space="preserve"> </w:t>
      </w:r>
      <w:r w:rsidR="000F69AC">
        <w:t>at least</w:t>
      </w:r>
      <w:r w:rsidR="00A045D7">
        <w:t xml:space="preserve"> six</w:t>
      </w:r>
      <w:r w:rsidR="00411CA0">
        <w:t xml:space="preserve"> replicated</w:t>
      </w:r>
      <w:r w:rsidR="00A045D7">
        <w:t xml:space="preserve"> </w:t>
      </w:r>
      <w:r w:rsidR="00235A79" w:rsidRPr="00235A79">
        <w:rPr>
          <w:i/>
        </w:rPr>
        <w:t xml:space="preserve">P. </w:t>
      </w:r>
      <w:proofErr w:type="spellStart"/>
      <w:r w:rsidR="00235A79" w:rsidRPr="00235A79">
        <w:rPr>
          <w:i/>
        </w:rPr>
        <w:t>angustifolia</w:t>
      </w:r>
      <w:proofErr w:type="spellEnd"/>
      <w:r w:rsidR="00235A79">
        <w:t xml:space="preserve"> </w:t>
      </w:r>
      <w:r w:rsidR="00A045D7">
        <w:t xml:space="preserve">genotypes </w:t>
      </w:r>
      <w:r w:rsidR="00411CA0">
        <w:t>sampled</w:t>
      </w:r>
      <w:r w:rsidR="00A045D7">
        <w:t xml:space="preserve"> in the North Og</w:t>
      </w:r>
      <w:r w:rsidR="000F69AC">
        <w:t>den Nature Center common garden</w:t>
      </w:r>
      <w:r w:rsidR="00E21C25">
        <w:t xml:space="preserve">. </w:t>
      </w:r>
      <w:r w:rsidR="00E90322">
        <w:t>D</w:t>
      </w:r>
      <w:r w:rsidR="000F69AC">
        <w:t>ata</w:t>
      </w:r>
      <w:r w:rsidR="00606F61">
        <w:t>sets were</w:t>
      </w:r>
      <w:r w:rsidR="000F69AC">
        <w:t xml:space="preserve"> c</w:t>
      </w:r>
      <w:r w:rsidR="00606F61">
        <w:t>onsidered community data when they</w:t>
      </w:r>
      <w:r w:rsidR="000F69AC">
        <w:t xml:space="preserve"> contained information</w:t>
      </w:r>
      <w:r w:rsidR="00606F61">
        <w:t xml:space="preserve"> repre</w:t>
      </w:r>
      <w:r w:rsidR="00E90322">
        <w:t>sentative of two or more taxonomic groups, which for most datasets approximated species-level operational taxonomic units</w:t>
      </w:r>
      <w:r w:rsidR="003B153F">
        <w:t xml:space="preserve"> (OTUs)</w:t>
      </w:r>
      <w:r w:rsidR="00606F61">
        <w:t xml:space="preserve">. We focused </w:t>
      </w:r>
      <w:r w:rsidR="003C0CD4">
        <w:t xml:space="preserve">on </w:t>
      </w:r>
      <w:r w:rsidR="0033214E">
        <w:t>community composition, which incorporates all</w:t>
      </w:r>
      <w:r w:rsidR="003B153F">
        <w:t xml:space="preserve"> </w:t>
      </w:r>
      <w:r w:rsidR="0033214E">
        <w:t>individual abundances</w:t>
      </w:r>
      <w:r w:rsidR="003B153F">
        <w:t xml:space="preserve"> from OTUs</w:t>
      </w:r>
      <w:r w:rsidR="00606F61">
        <w:t xml:space="preserve"> </w:t>
      </w:r>
      <w:r w:rsidR="003B153F">
        <w:t>in</w:t>
      </w:r>
      <w:r w:rsidR="00A26C33">
        <w:t xml:space="preserve"> a multivariate matrix. </w:t>
      </w:r>
      <w:r w:rsidR="008E15A9">
        <w:t xml:space="preserve">Compared to </w:t>
      </w:r>
      <w:proofErr w:type="gramStart"/>
      <w:r w:rsidR="008E15A9">
        <w:t>reduced</w:t>
      </w:r>
      <w:proofErr w:type="gramEnd"/>
      <w:r w:rsidR="008E15A9">
        <w:t xml:space="preserve"> metrics, such as species richness, c</w:t>
      </w:r>
      <w:r w:rsidR="002E7D4C">
        <w:t>omposition contains the most information a</w:t>
      </w:r>
      <w:r w:rsidR="00072DA3">
        <w:t xml:space="preserve">bout community structure, </w:t>
      </w:r>
      <w:r w:rsidR="008E15A9">
        <w:t>and was shown to vary among genotypes for all of the communities we are examining</w:t>
      </w:r>
      <w:r w:rsidR="00802651">
        <w:t xml:space="preserve"> (see citations in Table 1)</w:t>
      </w:r>
      <w:r w:rsidR="008E15A9">
        <w:t xml:space="preserve">. </w:t>
      </w:r>
      <w:r w:rsidR="008E15A9" w:rsidRPr="008E15A9">
        <w:t>One exception was made, where web</w:t>
      </w:r>
      <w:r w:rsidR="00E37687">
        <w:t xml:space="preserve"> abundances of </w:t>
      </w:r>
      <w:proofErr w:type="spellStart"/>
      <w:r w:rsidR="00E37687">
        <w:t>Agelenid</w:t>
      </w:r>
      <w:proofErr w:type="spellEnd"/>
      <w:r w:rsidR="00E37687">
        <w:t xml:space="preserve"> spiders (</w:t>
      </w:r>
      <w:r w:rsidR="0020395C">
        <w:t xml:space="preserve">made by </w:t>
      </w:r>
      <w:r w:rsidR="00E37687" w:rsidRPr="008E15A9">
        <w:t>a guild of</w:t>
      </w:r>
      <w:r w:rsidR="0020395C">
        <w:t xml:space="preserve"> at least two or more species</w:t>
      </w:r>
      <w:r w:rsidR="00E21C25">
        <w:t xml:space="preserve">), </w:t>
      </w:r>
      <w:r w:rsidR="008E15A9" w:rsidRPr="008E15A9">
        <w:t xml:space="preserve">was included as a </w:t>
      </w:r>
      <w:proofErr w:type="spellStart"/>
      <w:r w:rsidR="008E15A9" w:rsidRPr="008E15A9">
        <w:t>uni</w:t>
      </w:r>
      <w:r w:rsidR="00E37687">
        <w:t>variate</w:t>
      </w:r>
      <w:proofErr w:type="spellEnd"/>
      <w:r w:rsidR="00E37687">
        <w:t xml:space="preserve"> variable because of their important r</w:t>
      </w:r>
      <w:r w:rsidR="00E21C25">
        <w:t xml:space="preserve">ole as predators in this system (Todd’s </w:t>
      </w:r>
      <w:proofErr w:type="spellStart"/>
      <w:r w:rsidR="00E21C25">
        <w:t>Oecologia</w:t>
      </w:r>
      <w:proofErr w:type="spellEnd"/>
      <w:r w:rsidR="00E21C25">
        <w:t xml:space="preserve"> paper, Todd’s dissertation).</w:t>
      </w:r>
      <w:r w:rsidR="00A740F9">
        <w:t xml:space="preserve"> </w:t>
      </w:r>
      <w:r w:rsidR="00D046A7">
        <w:t xml:space="preserve">Although the quantification of </w:t>
      </w:r>
      <w:r w:rsidR="00A740F9">
        <w:t>OTUs</w:t>
      </w:r>
      <w:r w:rsidR="00D046A7">
        <w:t xml:space="preserve"> in each community were performed with different met</w:t>
      </w:r>
      <w:r w:rsidR="00B1560C">
        <w:t xml:space="preserve">hods (e.g., % cover of lichens, </w:t>
      </w:r>
      <w:r w:rsidR="00D046A7">
        <w:t>counts of individual arthropods</w:t>
      </w:r>
      <w:r w:rsidR="00B1560C">
        <w:t>, pathogen leaf area damage</w:t>
      </w:r>
      <w:r w:rsidR="00D046A7">
        <w:t xml:space="preserve">) we considered each of these metrics as indicators of abundance. </w:t>
      </w:r>
      <w:r w:rsidR="0068779C">
        <w:t>See Table 1</w:t>
      </w:r>
      <w:r w:rsidR="008E4393">
        <w:t xml:space="preserve"> for details on each dataset and citations were specific details on sampling can be found.</w:t>
      </w:r>
    </w:p>
    <w:p w14:paraId="52DD4281" w14:textId="77777777" w:rsidR="00285404" w:rsidRDefault="00943660" w:rsidP="00285404">
      <w:pPr>
        <w:widowControl w:val="0"/>
        <w:spacing w:line="480" w:lineRule="auto"/>
        <w:rPr>
          <w:i/>
        </w:rPr>
      </w:pPr>
      <w:r>
        <w:tab/>
      </w:r>
      <w:commentRangeStart w:id="63"/>
      <w:r w:rsidR="005D1C5F">
        <w:t>Prior</w:t>
      </w:r>
      <w:commentRangeEnd w:id="63"/>
      <w:r w:rsidR="0014668E">
        <w:rPr>
          <w:rStyle w:val="CommentReference"/>
          <w:vanish/>
        </w:rPr>
        <w:commentReference w:id="63"/>
      </w:r>
      <w:r w:rsidR="005D1C5F">
        <w:t xml:space="preserve"> to analyses between </w:t>
      </w:r>
      <w:r>
        <w:t xml:space="preserve">any </w:t>
      </w:r>
      <w:proofErr w:type="gramStart"/>
      <w:r w:rsidR="005D1C5F">
        <w:t>two community</w:t>
      </w:r>
      <w:proofErr w:type="gramEnd"/>
      <w:r w:rsidR="005D1C5F">
        <w:t xml:space="preserve"> datasets, observations from trees that were not present in both datasets</w:t>
      </w:r>
      <w:r w:rsidR="002E12FF">
        <w:t xml:space="preserve"> were removed</w:t>
      </w:r>
      <w:r w:rsidR="005D1C5F">
        <w:t xml:space="preserve">. </w:t>
      </w:r>
      <w:r w:rsidR="00A16A52">
        <w:t xml:space="preserve">Matched datasets for pair-wise comparisons were composed of 6 to 26 genotype means, made from XX to XX total trees, representing 2 to 9 trees per genotype (Appendix XXX). Communities in each of these datasets contained between XX and XX species (Appendix XXX). </w:t>
      </w:r>
      <w:r w:rsidR="005D1C5F">
        <w:t xml:space="preserve">Genotype means for each </w:t>
      </w:r>
      <w:r w:rsidR="00E83CD0">
        <w:t>O</w:t>
      </w:r>
      <w:r w:rsidR="009F2E6A">
        <w:t>T</w:t>
      </w:r>
      <w:r w:rsidR="00E83CD0">
        <w:t>U’</w:t>
      </w:r>
      <w:r w:rsidR="009F2E6A">
        <w:t>s</w:t>
      </w:r>
      <w:r w:rsidR="005D1C5F">
        <w:t xml:space="preserve"> abundance were then calculated from replicates of genotypes that had at least two trees remaining in the matched datasets (range =</w:t>
      </w:r>
      <w:r w:rsidR="00F55C05">
        <w:t xml:space="preserve"> 2-9 trees per genotype; Table </w:t>
      </w:r>
      <w:commentRangeStart w:id="64"/>
      <w:r w:rsidR="00F55C05">
        <w:t>2</w:t>
      </w:r>
      <w:commentRangeEnd w:id="64"/>
      <w:r w:rsidR="00F55C05">
        <w:rPr>
          <w:rStyle w:val="CommentReference"/>
          <w:vanish/>
        </w:rPr>
        <w:commentReference w:id="64"/>
      </w:r>
      <w:r w:rsidR="005D1C5F">
        <w:t>).</w:t>
      </w:r>
      <w:r w:rsidR="005D1C5F" w:rsidRPr="00982D3A">
        <w:t xml:space="preserve"> </w:t>
      </w:r>
      <w:r w:rsidR="009F2E6A">
        <w:t>OTUs</w:t>
      </w:r>
      <w:r w:rsidR="005D1C5F">
        <w:t xml:space="preserve"> that occurred in only one or two trees in the matched datasets were removed prior to calculating mean values because rare species provide little information abou</w:t>
      </w:r>
      <w:r w:rsidR="009F2E6A">
        <w:t>t their affinity to a genotype</w:t>
      </w:r>
      <w:r w:rsidR="0016536C">
        <w:t xml:space="preserve"> (McCune and Grace 2002)</w:t>
      </w:r>
      <w:r w:rsidR="009F2E6A">
        <w:t>. Furthermore, r</w:t>
      </w:r>
      <w:r w:rsidR="005D1C5F">
        <w:t>are</w:t>
      </w:r>
      <w:r w:rsidR="009F2E6A">
        <w:t xml:space="preserve"> taxa</w:t>
      </w:r>
      <w:r w:rsidR="0016536C">
        <w:t xml:space="preserve"> are</w:t>
      </w:r>
      <w:r w:rsidR="005D1C5F">
        <w:t xml:space="preserve"> more likely to occur by chance on genotypes with larger number of re</w:t>
      </w:r>
      <w:r w:rsidR="00F55C05">
        <w:t xml:space="preserve">plicate trees, thus </w:t>
      </w:r>
      <w:r w:rsidR="0016536C">
        <w:t>distorting</w:t>
      </w:r>
      <w:r w:rsidR="00F55C05">
        <w:t xml:space="preserve"> a </w:t>
      </w:r>
      <w:r w:rsidR="005D1C5F">
        <w:t>genotype</w:t>
      </w:r>
      <w:r w:rsidR="00F55C05">
        <w:t>’</w:t>
      </w:r>
      <w:r w:rsidR="005D1C5F">
        <w:t xml:space="preserve">s mean community composition after averaging </w:t>
      </w:r>
      <w:r w:rsidR="00F55C05">
        <w:t xml:space="preserve">its </w:t>
      </w:r>
      <w:r w:rsidR="005D1C5F">
        <w:t>abundance</w:t>
      </w:r>
      <w:r w:rsidR="005D1C5F" w:rsidRPr="00883E36">
        <w:t xml:space="preserve">s. Comparisons between two datasets that retained five or fewer genotypes after matching </w:t>
      </w:r>
      <w:proofErr w:type="gramStart"/>
      <w:r w:rsidR="005D1C5F" w:rsidRPr="00883E36">
        <w:t>trees,</w:t>
      </w:r>
      <w:proofErr w:type="gramEnd"/>
      <w:r w:rsidR="005D1C5F" w:rsidRPr="00883E36">
        <w:t xml:space="preserve"> were not conducted.</w:t>
      </w:r>
    </w:p>
    <w:p w14:paraId="0D4D422E" w14:textId="77777777" w:rsidR="00670C51" w:rsidRPr="00285404" w:rsidRDefault="00670C51" w:rsidP="00285404">
      <w:pPr>
        <w:widowControl w:val="0"/>
        <w:spacing w:line="480" w:lineRule="auto"/>
        <w:rPr>
          <w:i/>
        </w:rPr>
      </w:pPr>
    </w:p>
    <w:p w14:paraId="67F0A717" w14:textId="77777777" w:rsidR="00321427" w:rsidRPr="00285404" w:rsidRDefault="00670C51" w:rsidP="00F46E48">
      <w:pPr>
        <w:spacing w:line="480" w:lineRule="auto"/>
        <w:rPr>
          <w:b/>
          <w:i/>
        </w:rPr>
      </w:pPr>
      <w:r w:rsidRPr="00285404">
        <w:rPr>
          <w:b/>
          <w:i/>
        </w:rPr>
        <w:t>Statistical Analyses</w:t>
      </w:r>
    </w:p>
    <w:p w14:paraId="16470908" w14:textId="77777777" w:rsidR="007512CE" w:rsidRPr="007512CE" w:rsidRDefault="007512CE" w:rsidP="00F46E48">
      <w:pPr>
        <w:spacing w:line="480" w:lineRule="auto"/>
        <w:rPr>
          <w:i/>
        </w:rPr>
      </w:pPr>
      <w:r w:rsidRPr="007512CE">
        <w:rPr>
          <w:i/>
        </w:rPr>
        <w:t>Pair-wise Mantel tests and network analysis</w:t>
      </w:r>
    </w:p>
    <w:p w14:paraId="3E322C0F" w14:textId="77777777" w:rsidR="00392303" w:rsidRDefault="007512CE" w:rsidP="00B032B6">
      <w:pPr>
        <w:spacing w:line="480" w:lineRule="auto"/>
      </w:pPr>
      <w:r>
        <w:tab/>
      </w:r>
      <w:r w:rsidR="00D535F4">
        <w:t xml:space="preserve">The </w:t>
      </w:r>
      <w:r w:rsidR="00EB0C32">
        <w:t>first</w:t>
      </w:r>
      <w:r w:rsidR="00D535F4">
        <w:t xml:space="preserve"> set of analyses consisted of a series of biva</w:t>
      </w:r>
      <w:r w:rsidR="00D169AA">
        <w:t xml:space="preserve">riate </w:t>
      </w:r>
      <w:r w:rsidR="007A42B5">
        <w:t xml:space="preserve">Mantel </w:t>
      </w:r>
      <w:r w:rsidR="00E533F2">
        <w:t>tests</w:t>
      </w:r>
      <w:r w:rsidR="00EB0C32">
        <w:t xml:space="preserve"> to establish the existence of genetic correlations among communities</w:t>
      </w:r>
      <w:r w:rsidR="00E533F2">
        <w:t>.</w:t>
      </w:r>
      <w:r w:rsidR="00CF0655">
        <w:t xml:space="preserve"> This approach tests for genetic correlations </w:t>
      </w:r>
      <w:r w:rsidR="00476AC2">
        <w:t>by</w:t>
      </w:r>
      <w:r w:rsidR="00CF0655">
        <w:t xml:space="preserve"> identifying concomitant shifts in the composition of two community among a set of genotypes, where increasing dissimilarity among genotypes in one community is associated with a similar increase in dissimilarity among genotypes in another community. </w:t>
      </w:r>
      <w:r w:rsidR="00476AC2">
        <w:t xml:space="preserve">These Mantel tests are therefore one-tailed and are focused on testing for a positive slope. </w:t>
      </w:r>
      <w:r w:rsidR="007A42B5">
        <w:t>Mantel tests using S</w:t>
      </w:r>
      <w:r w:rsidR="00B65880">
        <w:t>p</w:t>
      </w:r>
      <w:r w:rsidR="009E635E">
        <w:t xml:space="preserve">earman’s Rho </w:t>
      </w:r>
      <w:r w:rsidR="00C159CC">
        <w:t xml:space="preserve">were performed with each pair of </w:t>
      </w:r>
      <w:r w:rsidR="00B65880">
        <w:t xml:space="preserve">matrices of </w:t>
      </w:r>
      <w:r w:rsidR="00887472">
        <w:t xml:space="preserve">mean </w:t>
      </w:r>
      <w:r w:rsidR="00AE2736">
        <w:t>OTU</w:t>
      </w:r>
      <w:r w:rsidR="00182667">
        <w:t xml:space="preserve"> abundances. </w:t>
      </w:r>
      <w:r w:rsidR="00887472">
        <w:t>Bray-C</w:t>
      </w:r>
      <w:r w:rsidR="00C159CC">
        <w:t>urtis distance</w:t>
      </w:r>
      <w:r w:rsidR="00182667">
        <w:t xml:space="preserve"> was used for all multivariate matrices (i.e., datasets with 2 or more OTUs), and Euclidean distance was used for the only </w:t>
      </w:r>
      <w:proofErr w:type="spellStart"/>
      <w:r w:rsidR="00182667">
        <w:t>univariate</w:t>
      </w:r>
      <w:proofErr w:type="spellEnd"/>
      <w:r w:rsidR="00182667">
        <w:t xml:space="preserve"> variable, </w:t>
      </w:r>
      <w:proofErr w:type="spellStart"/>
      <w:r w:rsidR="00182667">
        <w:t>Agelenid</w:t>
      </w:r>
      <w:proofErr w:type="spellEnd"/>
      <w:r w:rsidR="00182667">
        <w:t xml:space="preserve"> </w:t>
      </w:r>
      <w:proofErr w:type="spellStart"/>
      <w:r w:rsidR="00182667">
        <w:t>spinder</w:t>
      </w:r>
      <w:proofErr w:type="spellEnd"/>
      <w:r w:rsidR="00182667">
        <w:t xml:space="preserve"> webs</w:t>
      </w:r>
      <w:r w:rsidR="00C159CC">
        <w:t xml:space="preserve">. Mantel tests were then repeated for each pair of communities using </w:t>
      </w:r>
      <w:commentRangeStart w:id="65"/>
      <w:r w:rsidR="00C159CC">
        <w:t>four</w:t>
      </w:r>
      <w:r w:rsidR="006E70F5">
        <w:t>th</w:t>
      </w:r>
      <w:r w:rsidR="00C159CC">
        <w:t xml:space="preserve">-root </w:t>
      </w:r>
      <w:commentRangeEnd w:id="65"/>
      <w:r w:rsidR="00E533F2">
        <w:rPr>
          <w:rStyle w:val="CommentReference"/>
          <w:vanish/>
        </w:rPr>
        <w:commentReference w:id="65"/>
      </w:r>
      <w:r w:rsidR="00C159CC">
        <w:t xml:space="preserve">transformed </w:t>
      </w:r>
      <w:r w:rsidR="005F3E26">
        <w:t xml:space="preserve">mean </w:t>
      </w:r>
      <w:r w:rsidR="005F3E26" w:rsidRPr="00AE2736">
        <w:t>species</w:t>
      </w:r>
      <w:r w:rsidR="00C159CC" w:rsidRPr="00AE2736">
        <w:t xml:space="preserve"> abundance</w:t>
      </w:r>
      <w:r w:rsidR="005F3E26" w:rsidRPr="00AE2736">
        <w:t xml:space="preserve"> matrices</w:t>
      </w:r>
      <w:r w:rsidR="00C159CC" w:rsidRPr="00AE2736">
        <w:t xml:space="preserve">, to </w:t>
      </w:r>
      <w:r w:rsidR="005F3E26" w:rsidRPr="00AE2736">
        <w:t>down-</w:t>
      </w:r>
      <w:r w:rsidR="00C159CC" w:rsidRPr="00AE2736">
        <w:t xml:space="preserve">weight the effect of </w:t>
      </w:r>
      <w:r w:rsidR="005F3E26" w:rsidRPr="00AE2736">
        <w:t>highly abundant</w:t>
      </w:r>
      <w:r w:rsidR="00C159CC" w:rsidRPr="00AE2736">
        <w:t xml:space="preserve"> species in the matrices (Anderson XXXX</w:t>
      </w:r>
      <w:r w:rsidR="00C159CC">
        <w:t>).</w:t>
      </w:r>
      <w:r w:rsidR="00B032B6">
        <w:t xml:space="preserve"> </w:t>
      </w:r>
      <w:r w:rsidR="002C2E77">
        <w:t xml:space="preserve">Given </w:t>
      </w:r>
      <w:r w:rsidR="00B65880">
        <w:t>the relatively small</w:t>
      </w:r>
      <w:r w:rsidR="008F5683">
        <w:t xml:space="preserve"> and uneven</w:t>
      </w:r>
      <w:r w:rsidR="00B65880">
        <w:t xml:space="preserve"> number of genotype</w:t>
      </w:r>
      <w:r w:rsidR="007A42B5">
        <w:t>s in the comparisons</w:t>
      </w:r>
      <w:r w:rsidR="008F5683">
        <w:t>, we place emphasis on the strength of the re</w:t>
      </w:r>
      <w:r w:rsidR="001F7BF9">
        <w:t>lationships as indicated by Rho values</w:t>
      </w:r>
      <w:r w:rsidR="002C2E77">
        <w:t xml:space="preserve"> because some comparisons have low power</w:t>
      </w:r>
      <w:r w:rsidR="001F7BF9">
        <w:t>. However, we</w:t>
      </w:r>
      <w:r w:rsidR="008F5683">
        <w:t xml:space="preserve"> consider</w:t>
      </w:r>
      <w:r w:rsidR="007F5E2F">
        <w:t>ed</w:t>
      </w:r>
      <w:r w:rsidR="008F5683">
        <w:t xml:space="preserve"> any test where</w:t>
      </w:r>
      <w:r w:rsidR="008F5683" w:rsidRPr="008F5683">
        <w:rPr>
          <w:i/>
        </w:rPr>
        <w:t xml:space="preserve"> P</w:t>
      </w:r>
      <w:r w:rsidR="00EB0C32">
        <w:t xml:space="preserve"> &lt;</w:t>
      </w:r>
      <w:r w:rsidR="008F5683">
        <w:t xml:space="preserve"> 0.1 as </w:t>
      </w:r>
      <w:r w:rsidR="001654F1">
        <w:t xml:space="preserve">potentially </w:t>
      </w:r>
      <w:r w:rsidR="00C85E68">
        <w:t>important</w:t>
      </w:r>
      <w:r w:rsidR="007F5E2F">
        <w:t xml:space="preserve">, and </w:t>
      </w:r>
      <w:r w:rsidR="00055991">
        <w:t xml:space="preserve">present raw </w:t>
      </w:r>
      <w:r w:rsidR="00055991" w:rsidRPr="00D1148E">
        <w:rPr>
          <w:i/>
        </w:rPr>
        <w:t>P</w:t>
      </w:r>
      <w:r w:rsidR="00055991">
        <w:t xml:space="preserve">-values and </w:t>
      </w:r>
      <w:r w:rsidR="00055991" w:rsidRPr="00933499">
        <w:rPr>
          <w:i/>
        </w:rPr>
        <w:t>P</w:t>
      </w:r>
      <w:r w:rsidR="00055991">
        <w:t>-values after adjustment for false discovery rate (CITATION) for</w:t>
      </w:r>
      <w:r w:rsidR="007F5E2F">
        <w:t xml:space="preserve"> </w:t>
      </w:r>
      <w:r w:rsidR="00C85E68">
        <w:t>each of the</w:t>
      </w:r>
      <w:r w:rsidR="007F5E2F">
        <w:t xml:space="preserve"> </w:t>
      </w:r>
      <w:r w:rsidR="00C85E68">
        <w:t>two</w:t>
      </w:r>
      <w:r w:rsidR="00933499">
        <w:t xml:space="preserve"> sets of pair-wise analyses</w:t>
      </w:r>
      <w:r w:rsidR="008F5683">
        <w:t>.</w:t>
      </w:r>
      <w:r w:rsidR="00B663F1">
        <w:t xml:space="preserve"> </w:t>
      </w:r>
      <w:r w:rsidR="001D70B5">
        <w:t xml:space="preserve">Analyses were conducted in </w:t>
      </w:r>
      <w:r w:rsidR="00B413F7">
        <w:t>R 3.0.2</w:t>
      </w:r>
      <w:r w:rsidR="00E47361">
        <w:t xml:space="preserve"> using the </w:t>
      </w:r>
      <w:r w:rsidR="001D70B5">
        <w:t xml:space="preserve">package </w:t>
      </w:r>
      <w:proofErr w:type="spellStart"/>
      <w:r w:rsidR="001D70B5" w:rsidRPr="001D70B5">
        <w:rPr>
          <w:i/>
        </w:rPr>
        <w:t>ecodist</w:t>
      </w:r>
      <w:proofErr w:type="spellEnd"/>
      <w:r w:rsidR="00B413F7">
        <w:t xml:space="preserve"> (CITATION)</w:t>
      </w:r>
      <w:commentRangeStart w:id="66"/>
      <w:r w:rsidR="001D70B5">
        <w:t>.</w:t>
      </w:r>
      <w:commentRangeEnd w:id="66"/>
      <w:r w:rsidR="00561071">
        <w:rPr>
          <w:rStyle w:val="CommentReference"/>
          <w:vanish/>
        </w:rPr>
        <w:commentReference w:id="66"/>
      </w:r>
      <w:r w:rsidR="00B5193F">
        <w:t xml:space="preserve"> Rho values from these pair-wise Mantel tests between each community were the formed the central dataset used in all subsequent analyses.</w:t>
      </w:r>
    </w:p>
    <w:p w14:paraId="25D0FF1D" w14:textId="77777777" w:rsidR="00293C5B" w:rsidRDefault="00D535F4" w:rsidP="00F46E48">
      <w:pPr>
        <w:spacing w:line="480" w:lineRule="auto"/>
      </w:pPr>
      <w:r>
        <w:tab/>
      </w:r>
      <w:r w:rsidR="008D3AE9">
        <w:t xml:space="preserve">Two approaches were used to visualize and </w:t>
      </w:r>
      <w:r w:rsidR="00BB215C">
        <w:t>interpret</w:t>
      </w:r>
      <w:r w:rsidR="008D3AE9">
        <w:t xml:space="preserve"> the structure of correlations among the different communities. </w:t>
      </w:r>
      <w:commentRangeStart w:id="67"/>
      <w:r w:rsidR="008D3AE9">
        <w:t xml:space="preserve">First, </w:t>
      </w:r>
      <w:r w:rsidR="00C235A6">
        <w:t xml:space="preserve">a </w:t>
      </w:r>
      <w:r w:rsidR="008D3AE9">
        <w:t>clust</w:t>
      </w:r>
      <w:r w:rsidR="00C235A6">
        <w:t>er analyses</w:t>
      </w:r>
      <w:r w:rsidR="008D3AE9">
        <w:t xml:space="preserve"> </w:t>
      </w:r>
      <w:r w:rsidR="005C73D0">
        <w:t>(see McCune and Grace 2002)</w:t>
      </w:r>
      <w:r w:rsidR="00C235A6">
        <w:t xml:space="preserve">, was performed </w:t>
      </w:r>
      <w:r w:rsidR="00D17C87">
        <w:t>with</w:t>
      </w:r>
      <w:r w:rsidR="005C73D0">
        <w:t xml:space="preserve"> pair-wise R</w:t>
      </w:r>
      <w:r w:rsidR="00C235A6">
        <w:t>ho values from</w:t>
      </w:r>
      <w:r w:rsidR="008D3AE9">
        <w:t xml:space="preserve"> Mantel </w:t>
      </w:r>
      <w:r w:rsidR="00C235A6">
        <w:t>tests described in the previous paragraph.</w:t>
      </w:r>
      <w:r w:rsidR="00CC7180">
        <w:t xml:space="preserve"> </w:t>
      </w:r>
      <w:commentRangeEnd w:id="67"/>
      <w:r w:rsidR="00D17C87">
        <w:rPr>
          <w:rStyle w:val="CommentReference"/>
          <w:vanish/>
        </w:rPr>
        <w:commentReference w:id="67"/>
      </w:r>
      <w:r w:rsidR="00AC744A">
        <w:t>This analysis used Wa</w:t>
      </w:r>
      <w:r w:rsidR="00F54BE3">
        <w:t>rd’s method</w:t>
      </w:r>
      <w:r w:rsidR="00AC744A">
        <w:t xml:space="preserve"> </w:t>
      </w:r>
      <w:proofErr w:type="gramStart"/>
      <w:r w:rsidR="00B032B6">
        <w:t>and  XXXXX</w:t>
      </w:r>
      <w:proofErr w:type="gramEnd"/>
      <w:r w:rsidR="00B032B6">
        <w:t>………..</w:t>
      </w:r>
      <w:r w:rsidR="00AC744A">
        <w:t xml:space="preserve">. </w:t>
      </w:r>
      <w:r w:rsidR="00074565">
        <w:t>The cluster analysis was performed twice, using Rho values from</w:t>
      </w:r>
      <w:r w:rsidR="00A673D6">
        <w:t xml:space="preserve"> Mantel tests with</w:t>
      </w:r>
      <w:r w:rsidR="00074565">
        <w:t xml:space="preserve"> relativized and non-relativized datasets. </w:t>
      </w:r>
      <w:r w:rsidR="007C7383">
        <w:t>The foliar arthropod community dataset from 2008 was excluded from cluster and network analyses (see next paragraph) because it did not have enough observations to conduct pair-wise tests with all other communities.</w:t>
      </w:r>
    </w:p>
    <w:p w14:paraId="5DD7AFD5" w14:textId="77777777" w:rsidR="007C7383" w:rsidRDefault="00293C5B" w:rsidP="00F46E48">
      <w:pPr>
        <w:spacing w:line="480" w:lineRule="auto"/>
      </w:pPr>
      <w:r>
        <w:tab/>
      </w:r>
      <w:r w:rsidR="00A60D29" w:rsidRPr="00293C5B">
        <w:t>Second,</w:t>
      </w:r>
      <w:r w:rsidR="00670C51" w:rsidRPr="00293C5B">
        <w:t xml:space="preserve"> a network approach </w:t>
      </w:r>
      <w:r w:rsidR="005C1A20" w:rsidRPr="00293C5B">
        <w:t xml:space="preserve">was used </w:t>
      </w:r>
      <w:r w:rsidRPr="00293C5B">
        <w:t xml:space="preserve">to construct plots </w:t>
      </w:r>
      <w:r w:rsidR="00122FC2">
        <w:t xml:space="preserve">representing the structure of </w:t>
      </w:r>
      <w:r w:rsidR="00670C51" w:rsidRPr="00293C5B">
        <w:t>genetic</w:t>
      </w:r>
      <w:r w:rsidR="009B3CFB" w:rsidRPr="00293C5B">
        <w:t xml:space="preserve"> correlations</w:t>
      </w:r>
      <w:r w:rsidR="00D6775B" w:rsidRPr="00293C5B">
        <w:t xml:space="preserve"> among communities</w:t>
      </w:r>
      <w:r>
        <w:t>.</w:t>
      </w:r>
      <w:r w:rsidR="00122FC2">
        <w:t xml:space="preserve"> This analysis used</w:t>
      </w:r>
      <w:r w:rsidR="00670C51" w:rsidRPr="00293C5B">
        <w:t xml:space="preserve"> </w:t>
      </w:r>
      <w:r w:rsidR="003D1BFF" w:rsidRPr="00293C5B">
        <w:t xml:space="preserve">Rho values from </w:t>
      </w:r>
      <w:r w:rsidR="00122FC2">
        <w:t xml:space="preserve">the pair-wise </w:t>
      </w:r>
      <w:r w:rsidR="00205094">
        <w:t xml:space="preserve">community </w:t>
      </w:r>
      <w:r w:rsidR="003D1BFF" w:rsidRPr="00293C5B">
        <w:t>Mantel tests</w:t>
      </w:r>
      <w:r w:rsidR="00670C51" w:rsidRPr="00293C5B">
        <w:t>.</w:t>
      </w:r>
      <w:r w:rsidR="00670C51" w:rsidRPr="00670C51">
        <w:t xml:space="preserve"> Nodes</w:t>
      </w:r>
      <w:r w:rsidR="002B196B">
        <w:t xml:space="preserve"> (</w:t>
      </w:r>
      <w:r w:rsidR="008C4AFF">
        <w:t>individual points</w:t>
      </w:r>
      <w:r w:rsidR="002B196B">
        <w:t>)</w:t>
      </w:r>
      <w:r w:rsidR="00670C51" w:rsidRPr="00670C51">
        <w:t xml:space="preserve"> in the network</w:t>
      </w:r>
      <w:r w:rsidR="00AE1B93">
        <w:t>s</w:t>
      </w:r>
      <w:r w:rsidR="00670C51" w:rsidRPr="00670C51">
        <w:t xml:space="preserve"> </w:t>
      </w:r>
      <w:r w:rsidR="002B196B">
        <w:t xml:space="preserve">represent </w:t>
      </w:r>
      <w:r w:rsidR="00670C51" w:rsidRPr="00670C51">
        <w:t>each of the communities</w:t>
      </w:r>
      <w:r w:rsidR="002B196B">
        <w:t>.</w:t>
      </w:r>
      <w:r w:rsidR="00670C51" w:rsidRPr="00670C51">
        <w:t xml:space="preserve"> </w:t>
      </w:r>
      <w:r w:rsidR="008C4AFF">
        <w:t>Each node in the</w:t>
      </w:r>
      <w:r w:rsidR="00055F20">
        <w:t xml:space="preserve"> network is</w:t>
      </w:r>
      <w:r w:rsidR="00670C51" w:rsidRPr="00670C51">
        <w:t xml:space="preserve"> positioned using a physical force algorithm (Butts 2010),</w:t>
      </w:r>
      <w:r w:rsidR="00C34461">
        <w:t xml:space="preserve"> and</w:t>
      </w:r>
      <w:r w:rsidR="00670C51" w:rsidRPr="00670C51">
        <w:t xml:space="preserve"> scaled in proportion to its </w:t>
      </w:r>
      <w:commentRangeStart w:id="68"/>
      <w:r w:rsidR="00670C51" w:rsidRPr="00670C51">
        <w:t xml:space="preserve">degree centrality </w:t>
      </w:r>
      <w:commentRangeEnd w:id="68"/>
      <w:r w:rsidR="008C4AFF">
        <w:rPr>
          <w:rStyle w:val="CommentReference"/>
          <w:vanish/>
        </w:rPr>
        <w:commentReference w:id="68"/>
      </w:r>
      <w:r w:rsidR="00670C51" w:rsidRPr="00670C51">
        <w:t>in the network (Fr</w:t>
      </w:r>
      <w:r w:rsidR="00055F20">
        <w:t>eeman 1979)</w:t>
      </w:r>
      <w:r w:rsidR="00C34461">
        <w:t>.</w:t>
      </w:r>
      <w:r w:rsidR="00055F20">
        <w:t xml:space="preserve"> </w:t>
      </w:r>
      <w:r w:rsidR="00670C51" w:rsidRPr="00670C51">
        <w:t>Edges</w:t>
      </w:r>
      <w:r w:rsidR="00B01CD7">
        <w:t xml:space="preserve"> (</w:t>
      </w:r>
      <w:r w:rsidR="00970D52">
        <w:t xml:space="preserve">lines connecting </w:t>
      </w:r>
      <w:r w:rsidR="008C4AFF">
        <w:t>points</w:t>
      </w:r>
      <w:r w:rsidR="00970D52">
        <w:t>)</w:t>
      </w:r>
      <w:r w:rsidR="008C4AFF">
        <w:t xml:space="preserve"> represent correlations between </w:t>
      </w:r>
      <w:r w:rsidR="007C7383">
        <w:t>communities</w:t>
      </w:r>
      <w:r w:rsidR="008C4AFF">
        <w:t xml:space="preserve"> and are</w:t>
      </w:r>
      <w:r w:rsidR="00670C51" w:rsidRPr="00670C51">
        <w:t xml:space="preserve"> scaled by the magnitude of their associated </w:t>
      </w:r>
      <w:r w:rsidR="007C7383">
        <w:t xml:space="preserve">Mantel </w:t>
      </w:r>
      <w:r w:rsidR="00670C51" w:rsidRPr="00670C51">
        <w:t xml:space="preserve">Rho </w:t>
      </w:r>
      <w:commentRangeStart w:id="69"/>
      <w:r w:rsidR="00670C51" w:rsidRPr="00670C51">
        <w:t>value</w:t>
      </w:r>
      <w:commentRangeEnd w:id="69"/>
      <w:r w:rsidR="007C7383">
        <w:rPr>
          <w:rStyle w:val="CommentReference"/>
          <w:vanish/>
        </w:rPr>
        <w:commentReference w:id="69"/>
      </w:r>
      <w:r w:rsidR="00670C51" w:rsidRPr="00670C51">
        <w:t xml:space="preserve">. </w:t>
      </w:r>
    </w:p>
    <w:p w14:paraId="36817657" w14:textId="77777777" w:rsidR="007512CE" w:rsidRDefault="007512CE" w:rsidP="00F46E48">
      <w:pPr>
        <w:spacing w:line="480" w:lineRule="auto"/>
      </w:pPr>
    </w:p>
    <w:p w14:paraId="1FA5BA07" w14:textId="77777777" w:rsidR="005D334B" w:rsidRPr="007512CE" w:rsidRDefault="00902B9E" w:rsidP="00F46E48">
      <w:pPr>
        <w:spacing w:line="480" w:lineRule="auto"/>
        <w:rPr>
          <w:i/>
        </w:rPr>
      </w:pPr>
      <w:r>
        <w:rPr>
          <w:i/>
        </w:rPr>
        <w:t>Testing hypotheses with</w:t>
      </w:r>
      <w:r w:rsidR="007512CE" w:rsidRPr="007512CE">
        <w:rPr>
          <w:i/>
        </w:rPr>
        <w:t xml:space="preserve"> partial-Mantel tests</w:t>
      </w:r>
    </w:p>
    <w:p w14:paraId="33DE70E4" w14:textId="77777777" w:rsidR="001C1D3C" w:rsidRDefault="004C43C4" w:rsidP="00F46E48">
      <w:pPr>
        <w:spacing w:line="480" w:lineRule="auto"/>
      </w:pPr>
      <w:r>
        <w:tab/>
      </w:r>
      <w:commentRangeStart w:id="70"/>
      <w:r>
        <w:t>Our</w:t>
      </w:r>
      <w:commentRangeEnd w:id="70"/>
      <w:r w:rsidR="00982F25">
        <w:rPr>
          <w:rStyle w:val="CommentReference"/>
          <w:vanish/>
        </w:rPr>
        <w:commentReference w:id="70"/>
      </w:r>
      <w:r>
        <w:t xml:space="preserve"> final step was to test our </w:t>
      </w:r>
      <w:r w:rsidR="00484016">
        <w:t>predictions</w:t>
      </w:r>
      <w:r>
        <w:t xml:space="preserve"> about the factors that influenced the strength of the Rho values from pair-wise Mantel </w:t>
      </w:r>
      <w:r w:rsidR="007B407D">
        <w:t>tests</w:t>
      </w:r>
      <w:r>
        <w:t>.</w:t>
      </w:r>
      <w:r w:rsidR="00902B9E">
        <w:t xml:space="preserve"> </w:t>
      </w:r>
      <w:r w:rsidR="001522BC">
        <w:t>For this analysis, we used the matrix of Rho value</w:t>
      </w:r>
      <w:r w:rsidR="00CD29DE">
        <w:t xml:space="preserve">s </w:t>
      </w:r>
      <w:r w:rsidR="00B416CF">
        <w:t>obtained from</w:t>
      </w:r>
      <w:r w:rsidR="00CD29DE">
        <w:t xml:space="preserve"> communities with which we were</w:t>
      </w:r>
      <w:r w:rsidR="001522BC">
        <w:t xml:space="preserve"> able to make all pair-wise comparisons with the other communities (i.e., comparisons with Arthropods from 2008 w</w:t>
      </w:r>
      <w:r w:rsidR="00484016">
        <w:t xml:space="preserve">ere excluded) as the response </w:t>
      </w:r>
      <w:r w:rsidR="00145CD6">
        <w:t>variable</w:t>
      </w:r>
      <w:r w:rsidR="00581268">
        <w:t xml:space="preserve"> in a partial-Mantel test</w:t>
      </w:r>
      <w:r w:rsidR="00320439">
        <w:t xml:space="preserve"> that contained four addition</w:t>
      </w:r>
      <w:r w:rsidR="00DC3BC8">
        <w:t xml:space="preserve"> pair-wise matrices</w:t>
      </w:r>
      <w:r w:rsidR="00320439">
        <w:t xml:space="preserve"> as explanatory variables</w:t>
      </w:r>
      <w:r w:rsidR="002D59B8">
        <w:t xml:space="preserve">. </w:t>
      </w:r>
      <w:r w:rsidR="00320439">
        <w:t>The f</w:t>
      </w:r>
      <w:r w:rsidR="00484016">
        <w:t xml:space="preserve">our </w:t>
      </w:r>
      <w:r w:rsidR="002D59B8">
        <w:t xml:space="preserve">additional </w:t>
      </w:r>
      <w:r w:rsidR="00484016">
        <w:t xml:space="preserve">matrices were constructed using </w:t>
      </w:r>
      <w:r w:rsidR="00C1053F">
        <w:t xml:space="preserve">pair-wise values for each comparison between communities </w:t>
      </w:r>
      <w:r w:rsidR="005B6D85">
        <w:t>(s</w:t>
      </w:r>
      <w:r w:rsidR="00506868">
        <w:t>ee Table 2)</w:t>
      </w:r>
      <w:r w:rsidR="002D59B8">
        <w:t>, these include</w:t>
      </w:r>
      <w:r w:rsidR="00AA1C2A">
        <w:t>d:</w:t>
      </w:r>
      <w:r w:rsidR="002D59B8">
        <w:t xml:space="preserve"> 1) a</w:t>
      </w:r>
      <w:r w:rsidR="00484016">
        <w:t xml:space="preserve"> matrix indicati</w:t>
      </w:r>
      <w:r w:rsidR="00962238">
        <w:t>ng whether</w:t>
      </w:r>
      <w:r w:rsidR="0086764A">
        <w:t xml:space="preserve"> or not</w:t>
      </w:r>
      <w:r w:rsidR="00962238">
        <w:t xml:space="preserve"> </w:t>
      </w:r>
      <w:r w:rsidR="005B6D85">
        <w:t xml:space="preserve">two communities </w:t>
      </w:r>
      <w:r w:rsidR="00484016">
        <w:t>lived in the same</w:t>
      </w:r>
      <w:r w:rsidR="00962238">
        <w:t xml:space="preserve"> or different</w:t>
      </w:r>
      <w:r w:rsidR="00484016">
        <w:t xml:space="preserve"> location</w:t>
      </w:r>
      <w:r w:rsidR="005B6D85">
        <w:t>s</w:t>
      </w:r>
      <w:r w:rsidR="00484016">
        <w:t xml:space="preserve"> on a tree</w:t>
      </w:r>
      <w:r w:rsidR="002D59B8">
        <w:t xml:space="preserve">, 2) </w:t>
      </w:r>
      <w:r w:rsidR="002324D7">
        <w:t>a matrix of values indicating whether</w:t>
      </w:r>
      <w:r w:rsidR="001A6CB3">
        <w:t xml:space="preserve"> </w:t>
      </w:r>
      <w:r w:rsidR="002324D7">
        <w:t>or not</w:t>
      </w:r>
      <w:r w:rsidR="001A6CB3">
        <w:t xml:space="preserve"> </w:t>
      </w:r>
      <w:r w:rsidR="00AE130B">
        <w:t>two communities were within the</w:t>
      </w:r>
      <w:r w:rsidR="00EE76E8">
        <w:t xml:space="preserve"> same</w:t>
      </w:r>
      <w:r w:rsidR="00AE130B">
        <w:t xml:space="preserve"> </w:t>
      </w:r>
      <w:r w:rsidR="005B6D85">
        <w:t>general</w:t>
      </w:r>
      <w:r w:rsidR="00AE130B">
        <w:t xml:space="preserve"> taxonomic group (e.g</w:t>
      </w:r>
      <w:r w:rsidR="002D59B8">
        <w:t>., fungi, bacteria, arthropods), 3) a</w:t>
      </w:r>
      <w:r w:rsidR="004A1110">
        <w:t xml:space="preserve"> pair-wise matrix indicating the approximate number of months between the sampling of each pair of communities</w:t>
      </w:r>
      <w:r w:rsidR="002D59B8">
        <w:t xml:space="preserve">, and 4) as a control on variation in sample size among pair-wise tests between communities, a </w:t>
      </w:r>
      <w:r w:rsidR="00756BD9">
        <w:t xml:space="preserve">matrix corresponded to </w:t>
      </w:r>
      <w:r w:rsidR="0086764A">
        <w:t xml:space="preserve">the number of genotypes that were used </w:t>
      </w:r>
      <w:r w:rsidR="00581268">
        <w:t xml:space="preserve">for </w:t>
      </w:r>
      <w:r w:rsidR="0086764A">
        <w:t>each</w:t>
      </w:r>
      <w:r w:rsidR="00756BD9">
        <w:t xml:space="preserve"> pair-w</w:t>
      </w:r>
      <w:r w:rsidR="002D59B8">
        <w:t>ise</w:t>
      </w:r>
      <w:r w:rsidR="00581268">
        <w:t xml:space="preserve"> community</w:t>
      </w:r>
      <w:r w:rsidR="002D59B8">
        <w:t xml:space="preserve"> Mantel </w:t>
      </w:r>
      <w:r w:rsidR="006F7112">
        <w:t>test between each community</w:t>
      </w:r>
      <w:r w:rsidR="00635E7C">
        <w:t>.</w:t>
      </w:r>
      <w:r w:rsidR="00320439">
        <w:t xml:space="preserve"> </w:t>
      </w:r>
      <w:r w:rsidR="006F7112">
        <w:t>The partial-</w:t>
      </w:r>
      <w:r w:rsidR="00FA737F">
        <w:t>M</w:t>
      </w:r>
      <w:r w:rsidR="001C1D3C">
        <w:t>antel test</w:t>
      </w:r>
      <w:r w:rsidR="006F7112">
        <w:t>s was</w:t>
      </w:r>
      <w:r w:rsidR="00FA737F">
        <w:t xml:space="preserve"> run using </w:t>
      </w:r>
      <w:commentRangeStart w:id="71"/>
      <w:r w:rsidR="00FA737F">
        <w:t>partial P</w:t>
      </w:r>
      <w:r w:rsidR="001C1D3C">
        <w:t xml:space="preserve">earson’s </w:t>
      </w:r>
      <w:commentRangeEnd w:id="71"/>
      <w:r w:rsidR="00FA737F">
        <w:rPr>
          <w:rStyle w:val="CommentReference"/>
          <w:vanish/>
        </w:rPr>
        <w:commentReference w:id="71"/>
      </w:r>
      <w:r w:rsidR="001C1D3C">
        <w:t>correlation coefficients</w:t>
      </w:r>
      <w:r w:rsidR="001A1FFF">
        <w:t xml:space="preserve">, and tested the linear relationship between </w:t>
      </w:r>
      <w:r w:rsidR="00581268">
        <w:t xml:space="preserve">each </w:t>
      </w:r>
      <w:r w:rsidR="001A1FFF">
        <w:t xml:space="preserve">explanatory matrix and the Rho values from pair-wise community </w:t>
      </w:r>
      <w:r w:rsidR="00581268">
        <w:t xml:space="preserve">comparisons while holding the effect of the three other matrices constant. </w:t>
      </w:r>
      <w:r w:rsidR="006F7112">
        <w:t xml:space="preserve">The partial-Mantel analysis was conducted twice, once with Rho values obtained from pair-wise Mantel tests between communities using </w:t>
      </w:r>
      <w:proofErr w:type="spellStart"/>
      <w:r w:rsidR="006F7112">
        <w:t>unrelativized</w:t>
      </w:r>
      <w:proofErr w:type="spellEnd"/>
      <w:r w:rsidR="006F7112">
        <w:t xml:space="preserve"> matrices, and a second time using Rho values from pair-wise Mantel tests between communities conducted with matrices relativized by species maximum values.</w:t>
      </w:r>
    </w:p>
    <w:p w14:paraId="779DA634" w14:textId="77777777" w:rsidR="005D334B" w:rsidRDefault="005D334B" w:rsidP="00F46E48">
      <w:pPr>
        <w:spacing w:line="480" w:lineRule="auto"/>
      </w:pPr>
    </w:p>
    <w:p w14:paraId="75FE0EC0" w14:textId="77777777" w:rsidR="007512CE" w:rsidRDefault="005D334B" w:rsidP="005D334B">
      <w:pPr>
        <w:spacing w:line="480" w:lineRule="auto"/>
        <w:rPr>
          <w:b/>
          <w:sz w:val="28"/>
        </w:rPr>
      </w:pPr>
      <w:r>
        <w:rPr>
          <w:b/>
          <w:sz w:val="28"/>
        </w:rPr>
        <w:t>Results</w:t>
      </w:r>
    </w:p>
    <w:p w14:paraId="2E88D150" w14:textId="77777777" w:rsidR="005D334B" w:rsidRPr="007512CE" w:rsidRDefault="007512CE" w:rsidP="005D334B">
      <w:pPr>
        <w:spacing w:line="480" w:lineRule="auto"/>
        <w:rPr>
          <w:i/>
        </w:rPr>
      </w:pPr>
      <w:r w:rsidRPr="007512CE">
        <w:rPr>
          <w:i/>
        </w:rPr>
        <w:t>Pair-wise Mantel tests and network analysis</w:t>
      </w:r>
    </w:p>
    <w:p w14:paraId="51D2C3C0" w14:textId="77777777" w:rsidR="00236AFE" w:rsidRDefault="00F56CA0" w:rsidP="00F46E48">
      <w:pPr>
        <w:spacing w:line="480" w:lineRule="auto"/>
      </w:pPr>
      <w:r>
        <w:tab/>
      </w:r>
      <w:r w:rsidR="003D6655">
        <w:t>Pair-wise</w:t>
      </w:r>
      <w:r w:rsidR="00E15C61">
        <w:t xml:space="preserve"> Mantel tests revealed that many diverse communities </w:t>
      </w:r>
      <w:r w:rsidR="00CA1527">
        <w:t>were</w:t>
      </w:r>
      <w:r w:rsidR="00E15C61">
        <w:t xml:space="preserve"> correlated among genotypes of </w:t>
      </w:r>
      <w:r w:rsidR="00E15C61" w:rsidRPr="00E15C61">
        <w:rPr>
          <w:i/>
        </w:rPr>
        <w:t xml:space="preserve">P. </w:t>
      </w:r>
      <w:proofErr w:type="spellStart"/>
      <w:r w:rsidR="00E15C61" w:rsidRPr="00E15C61">
        <w:rPr>
          <w:i/>
        </w:rPr>
        <w:t>angustifolia</w:t>
      </w:r>
      <w:proofErr w:type="spellEnd"/>
      <w:r w:rsidR="00BD6FDE">
        <w:t xml:space="preserve"> (Table 2</w:t>
      </w:r>
      <w:r w:rsidR="00A91398">
        <w:t>)</w:t>
      </w:r>
      <w:r w:rsidR="00CA1527">
        <w:t xml:space="preserve">, </w:t>
      </w:r>
      <w:r w:rsidR="00C36DB0">
        <w:t>indicating that</w:t>
      </w:r>
      <w:r w:rsidR="00CA1527">
        <w:t xml:space="preserve"> communities of different organisms are linked by plant genotype</w:t>
      </w:r>
      <w:r w:rsidR="003D6655">
        <w:t xml:space="preserve">. </w:t>
      </w:r>
      <w:r w:rsidR="003B3F48">
        <w:t xml:space="preserve">Using </w:t>
      </w:r>
      <w:proofErr w:type="spellStart"/>
      <w:r w:rsidR="003B3F48">
        <w:t>unrelativized</w:t>
      </w:r>
      <w:proofErr w:type="spellEnd"/>
      <w:r w:rsidR="003B3F48">
        <w:t xml:space="preserve"> </w:t>
      </w:r>
      <w:r w:rsidR="00635533">
        <w:t>matrices,</w:t>
      </w:r>
      <w:r w:rsidR="00FF1E7B">
        <w:t xml:space="preserve"> </w:t>
      </w:r>
      <w:r w:rsidR="00635533">
        <w:t>XXX out of XXX comparisons</w:t>
      </w:r>
      <w:r w:rsidR="004E3DBA">
        <w:t xml:space="preserve"> (%) were significant</w:t>
      </w:r>
      <w:r w:rsidR="00236AFE">
        <w:t xml:space="preserve"> or showed trends</w:t>
      </w:r>
      <w:r w:rsidR="004E3DBA">
        <w:t xml:space="preserve"> (</w:t>
      </w:r>
      <w:r w:rsidR="00236AFE" w:rsidRPr="00236AFE">
        <w:rPr>
          <w:i/>
        </w:rPr>
        <w:t>P</w:t>
      </w:r>
      <w:r w:rsidR="00236AFE">
        <w:t>&lt;0.1</w:t>
      </w:r>
      <w:r w:rsidR="004E3DBA">
        <w:t>)</w:t>
      </w:r>
      <w:r w:rsidR="00236AFE">
        <w:t xml:space="preserve">, with the majority (%) being significant </w:t>
      </w:r>
      <w:r w:rsidR="004E3DBA">
        <w:t>(</w:t>
      </w:r>
      <w:r w:rsidR="00897FAF" w:rsidRPr="00236AFE">
        <w:rPr>
          <w:i/>
        </w:rPr>
        <w:t>P</w:t>
      </w:r>
      <w:r w:rsidR="00236AFE">
        <w:t>≤</w:t>
      </w:r>
      <w:r w:rsidR="00897FAF">
        <w:t>0.05)</w:t>
      </w:r>
      <w:r w:rsidR="00236AFE">
        <w:t>.</w:t>
      </w:r>
      <w:r w:rsidR="00880917">
        <w:t xml:space="preserve"> </w:t>
      </w:r>
      <w:r w:rsidR="00ED1B06">
        <w:t xml:space="preserve">Significant correlations included communities of organisms living in close proximity (e.g., leaf modifying arthropods and foliar pathogens), as well as organisms in distinctly different locations on a tree (e.g., </w:t>
      </w:r>
      <w:proofErr w:type="spellStart"/>
      <w:r w:rsidR="00ED1B06">
        <w:t>ectomycorrhizal</w:t>
      </w:r>
      <w:proofErr w:type="spellEnd"/>
      <w:r w:rsidR="00ED1B06">
        <w:t xml:space="preserve"> fungi and XXXX). </w:t>
      </w:r>
      <w:r w:rsidR="00880917">
        <w:t xml:space="preserve">Using matrices relativized by </w:t>
      </w:r>
      <w:r w:rsidR="00FF1E7B">
        <w:t>O</w:t>
      </w:r>
      <w:r w:rsidR="00880917">
        <w:t>T</w:t>
      </w:r>
      <w:r w:rsidR="00FF1E7B">
        <w:t>U maximum</w:t>
      </w:r>
      <w:r w:rsidR="00880917">
        <w:t>, XXX out of XXX comparisons (%) were significant or showed trends (</w:t>
      </w:r>
      <w:r w:rsidR="00880917" w:rsidRPr="00236AFE">
        <w:rPr>
          <w:i/>
        </w:rPr>
        <w:t>P</w:t>
      </w:r>
      <w:r w:rsidR="00880917">
        <w:t>&lt;0.1), with the majority (%) being significant (</w:t>
      </w:r>
      <w:r w:rsidR="00880917" w:rsidRPr="00236AFE">
        <w:rPr>
          <w:i/>
        </w:rPr>
        <w:t>P</w:t>
      </w:r>
      <w:r w:rsidR="00880917">
        <w:t xml:space="preserve">≤0.05). </w:t>
      </w:r>
      <w:r w:rsidR="00D93640">
        <w:t>This suggests that some</w:t>
      </w:r>
      <w:r w:rsidR="007512CE">
        <w:t>, but not all,</w:t>
      </w:r>
      <w:r w:rsidR="00D93640">
        <w:t xml:space="preserve"> of the significant Mantel tests prior to relativization were due to the effect of the most abundant species driving the relationship. For relativized and </w:t>
      </w:r>
      <w:proofErr w:type="spellStart"/>
      <w:r w:rsidR="00D93640">
        <w:t>unrelativized</w:t>
      </w:r>
      <w:proofErr w:type="spellEnd"/>
      <w:r w:rsidR="00D93640">
        <w:t xml:space="preserve"> analyses, a</w:t>
      </w:r>
      <w:r w:rsidR="00880917">
        <w:t xml:space="preserve">djustment of </w:t>
      </w:r>
      <w:r w:rsidR="00880917" w:rsidRPr="00253640">
        <w:rPr>
          <w:i/>
        </w:rPr>
        <w:t>P</w:t>
      </w:r>
      <w:r w:rsidR="00880917">
        <w:t>-values using false discovery rate yielded very similar results to non-adjusted analyses, with only a small number of tests becoming insignificant or marginal (Table 2).</w:t>
      </w:r>
      <w:r w:rsidR="00ED1B06">
        <w:t xml:space="preserve"> </w:t>
      </w:r>
    </w:p>
    <w:p w14:paraId="1DAC86DA" w14:textId="77777777" w:rsidR="00236AFE" w:rsidRDefault="00A85F6D" w:rsidP="00F46E48">
      <w:pPr>
        <w:spacing w:line="480" w:lineRule="auto"/>
      </w:pPr>
      <w:r>
        <w:tab/>
        <w:t xml:space="preserve">Distinct </w:t>
      </w:r>
      <w:proofErr w:type="gramStart"/>
      <w:r>
        <w:t>cluster’s</w:t>
      </w:r>
      <w:proofErr w:type="gramEnd"/>
      <w:r>
        <w:t xml:space="preserve"> of correlated communities were revealed by cluster analysis and network analysis….</w:t>
      </w:r>
    </w:p>
    <w:p w14:paraId="7EBE1476" w14:textId="77777777" w:rsidR="00670C51" w:rsidRPr="00670C51" w:rsidRDefault="00A85F6D" w:rsidP="00F46E48">
      <w:pPr>
        <w:spacing w:line="480" w:lineRule="auto"/>
      </w:pPr>
      <w:r>
        <w:tab/>
      </w:r>
    </w:p>
    <w:p w14:paraId="5D23E6B4" w14:textId="77777777" w:rsidR="00751DC3" w:rsidRPr="007512CE" w:rsidRDefault="00751DC3" w:rsidP="00751DC3">
      <w:pPr>
        <w:spacing w:line="480" w:lineRule="auto"/>
        <w:rPr>
          <w:i/>
        </w:rPr>
      </w:pPr>
      <w:r>
        <w:rPr>
          <w:i/>
        </w:rPr>
        <w:t>Testing hypotheses with</w:t>
      </w:r>
      <w:r w:rsidRPr="007512CE">
        <w:rPr>
          <w:i/>
        </w:rPr>
        <w:t xml:space="preserve"> partial-Mantel tests</w:t>
      </w:r>
    </w:p>
    <w:p w14:paraId="455680B3" w14:textId="77777777" w:rsidR="007512CE" w:rsidRDefault="007512CE" w:rsidP="00F46E48">
      <w:pPr>
        <w:spacing w:line="480" w:lineRule="auto"/>
      </w:pPr>
    </w:p>
    <w:p w14:paraId="22942FCA" w14:textId="77777777" w:rsidR="00670C51" w:rsidRDefault="00670C51" w:rsidP="00F46E48">
      <w:pPr>
        <w:spacing w:line="480" w:lineRule="auto"/>
      </w:pPr>
    </w:p>
    <w:p w14:paraId="29FA2D47" w14:textId="77777777" w:rsidR="00DF1D2B" w:rsidRPr="00DF1D2B" w:rsidRDefault="00DF1D2B" w:rsidP="00F46E48">
      <w:pPr>
        <w:spacing w:line="480" w:lineRule="auto"/>
        <w:rPr>
          <w:b/>
          <w:sz w:val="28"/>
        </w:rPr>
      </w:pPr>
      <w:r w:rsidRPr="00DF1D2B">
        <w:rPr>
          <w:b/>
          <w:sz w:val="28"/>
        </w:rPr>
        <w:t>Discussion</w:t>
      </w:r>
    </w:p>
    <w:p w14:paraId="7DA7CEE9" w14:textId="77777777" w:rsidR="00086EBC" w:rsidRDefault="00086EBC" w:rsidP="006D1914">
      <w:pPr>
        <w:spacing w:line="480" w:lineRule="auto"/>
        <w:rPr>
          <w:rFonts w:cs="Times New Roman"/>
        </w:rPr>
      </w:pPr>
    </w:p>
    <w:p w14:paraId="29B9C3D8" w14:textId="77777777" w:rsidR="00086EBC" w:rsidRDefault="00086EBC" w:rsidP="006D1914">
      <w:pPr>
        <w:spacing w:line="480" w:lineRule="auto"/>
        <w:rPr>
          <w:rFonts w:cs="Times New Roman"/>
        </w:rPr>
      </w:pPr>
      <w:r>
        <w:rPr>
          <w:rFonts w:cs="Times New Roman"/>
        </w:rPr>
        <w:t xml:space="preserve">General patterns observed…who correlated with </w:t>
      </w:r>
      <w:proofErr w:type="gramStart"/>
      <w:r>
        <w:rPr>
          <w:rFonts w:cs="Times New Roman"/>
        </w:rPr>
        <w:t>who</w:t>
      </w:r>
      <w:proofErr w:type="gramEnd"/>
      <w:r>
        <w:rPr>
          <w:rFonts w:cs="Times New Roman"/>
        </w:rPr>
        <w:t>?</w:t>
      </w:r>
    </w:p>
    <w:p w14:paraId="569B1168" w14:textId="77777777" w:rsidR="00086EBC" w:rsidRDefault="00086EBC" w:rsidP="006D1914">
      <w:pPr>
        <w:spacing w:line="480" w:lineRule="auto"/>
        <w:rPr>
          <w:rFonts w:cs="Times New Roman"/>
        </w:rPr>
      </w:pPr>
      <w:r>
        <w:rPr>
          <w:rFonts w:cs="Times New Roman"/>
        </w:rPr>
        <w:t>Important factors from partial mantel</w:t>
      </w:r>
    </w:p>
    <w:p w14:paraId="15F797C1" w14:textId="77777777" w:rsidR="00086EBC" w:rsidRDefault="00D44855" w:rsidP="006D1914">
      <w:pPr>
        <w:spacing w:line="480" w:lineRule="auto"/>
        <w:rPr>
          <w:rFonts w:cs="Times New Roman"/>
        </w:rPr>
      </w:pPr>
      <w:proofErr w:type="gramStart"/>
      <w:r>
        <w:rPr>
          <w:rFonts w:cs="Times New Roman"/>
        </w:rPr>
        <w:t>Reason’s</w:t>
      </w:r>
      <w:proofErr w:type="gramEnd"/>
      <w:r>
        <w:rPr>
          <w:rFonts w:cs="Times New Roman"/>
        </w:rPr>
        <w:t xml:space="preserve"> for community correlations</w:t>
      </w:r>
    </w:p>
    <w:p w14:paraId="568579D7" w14:textId="77777777" w:rsidR="00086EBC" w:rsidRDefault="00086EBC" w:rsidP="006D1914">
      <w:pPr>
        <w:spacing w:line="480" w:lineRule="auto"/>
        <w:rPr>
          <w:rFonts w:cs="Times New Roman"/>
        </w:rPr>
      </w:pPr>
    </w:p>
    <w:p w14:paraId="59A005D2" w14:textId="77777777" w:rsidR="006D1914" w:rsidRDefault="006D1914" w:rsidP="006D1914">
      <w:pPr>
        <w:spacing w:line="480" w:lineRule="auto"/>
        <w:rPr>
          <w:ins w:id="72" w:author="Thomas Whitham" w:date="2014-05-19T11:27:00Z"/>
          <w:rFonts w:cs="Times New Roman"/>
        </w:rPr>
      </w:pPr>
      <w:ins w:id="73" w:author="Thomas Whitham" w:date="2014-05-19T11:27:00Z">
        <w:r>
          <w:rPr>
            <w:rFonts w:cs="Times New Roman"/>
          </w:rPr>
          <w:t xml:space="preserve">Potential subheadings for discussion – </w:t>
        </w:r>
      </w:ins>
    </w:p>
    <w:p w14:paraId="6B0C2586" w14:textId="77777777" w:rsidR="006D1914" w:rsidRDefault="006D1914" w:rsidP="006D1914">
      <w:pPr>
        <w:spacing w:line="480" w:lineRule="auto"/>
        <w:rPr>
          <w:ins w:id="74" w:author="Thomas Whitham" w:date="2014-05-19T11:27:00Z"/>
          <w:rFonts w:cs="Times New Roman"/>
        </w:rPr>
      </w:pPr>
    </w:p>
    <w:p w14:paraId="4C087685" w14:textId="77777777" w:rsidR="006D1914" w:rsidRDefault="00F4390B" w:rsidP="006D1914">
      <w:pPr>
        <w:pStyle w:val="ListParagraph"/>
        <w:numPr>
          <w:ilvl w:val="0"/>
          <w:numId w:val="4"/>
        </w:numPr>
        <w:spacing w:line="480" w:lineRule="auto"/>
        <w:rPr>
          <w:ins w:id="75" w:author="Thomas Whitham" w:date="2014-05-28T15:32:00Z"/>
          <w:rFonts w:cs="Times New Roman"/>
        </w:rPr>
      </w:pPr>
      <w:commentRangeStart w:id="76"/>
      <w:ins w:id="77" w:author="Thomas Whitham" w:date="2014-05-28T15:25:00Z">
        <w:r>
          <w:rPr>
            <w:rFonts w:cs="Times New Roman"/>
          </w:rPr>
          <w:t xml:space="preserve">Additional hypotheses </w:t>
        </w:r>
        <w:r w:rsidR="00193EDC">
          <w:rPr>
            <w:rFonts w:cs="Times New Roman"/>
          </w:rPr>
          <w:t>for the existence of correlated communities</w:t>
        </w:r>
      </w:ins>
      <w:commentRangeEnd w:id="76"/>
      <w:r w:rsidR="004130DB">
        <w:rPr>
          <w:rStyle w:val="CommentReference"/>
          <w:rFonts w:ascii="Times New Roman" w:hAnsi="Times New Roman"/>
        </w:rPr>
        <w:commentReference w:id="76"/>
      </w:r>
    </w:p>
    <w:p w14:paraId="7BB7BB6F" w14:textId="77777777" w:rsidR="002E7D4C" w:rsidRDefault="00193EDC">
      <w:pPr>
        <w:pStyle w:val="CommentText"/>
        <w:numPr>
          <w:ilvl w:val="0"/>
          <w:numId w:val="4"/>
        </w:numPr>
        <w:spacing w:line="480" w:lineRule="auto"/>
        <w:rPr>
          <w:ins w:id="78" w:author="Thomas Whitham" w:date="2014-05-28T15:34:00Z"/>
          <w:rFonts w:cs="Times New Roman"/>
        </w:rPr>
      </w:pPr>
      <w:commentRangeStart w:id="79"/>
      <w:ins w:id="80" w:author="Thomas Whitham" w:date="2014-05-28T15:35:00Z">
        <w:r>
          <w:rPr>
            <w:rFonts w:cs="Times New Roman"/>
          </w:rPr>
          <w:t>Community consequences of the</w:t>
        </w:r>
      </w:ins>
      <w:ins w:id="81" w:author="Thomas Whitham" w:date="2014-05-28T15:33:00Z">
        <w:r>
          <w:t xml:space="preserve"> multivariate phenotype </w:t>
        </w:r>
        <w:r w:rsidR="00D82D80">
          <w:t xml:space="preserve">- </w:t>
        </w:r>
        <w:r>
          <w:t>Genetic similarity rule, Community &amp; ecosystem phenotypes, Community heritability, Community stability</w:t>
        </w:r>
      </w:ins>
      <w:ins w:id="82" w:author="Thomas Whitham" w:date="2014-05-28T15:34:00Z">
        <w:r>
          <w:t xml:space="preserve">, </w:t>
        </w:r>
      </w:ins>
      <w:ins w:id="83" w:author="Thomas Whitham" w:date="2014-05-28T15:33:00Z">
        <w:r>
          <w:t>Correlated communities</w:t>
        </w:r>
      </w:ins>
      <w:ins w:id="84" w:author="Thomas Whitham" w:date="2014-05-28T15:34:00Z">
        <w:r>
          <w:t xml:space="preserve">, </w:t>
        </w:r>
      </w:ins>
      <w:ins w:id="85" w:author="Thomas Whitham" w:date="2014-05-28T15:33:00Z">
        <w:r>
          <w:t>Interacting foundation species</w:t>
        </w:r>
      </w:ins>
      <w:commentRangeEnd w:id="79"/>
      <w:r w:rsidR="00D43281">
        <w:rPr>
          <w:rStyle w:val="CommentReference"/>
        </w:rPr>
        <w:commentReference w:id="79"/>
      </w:r>
    </w:p>
    <w:p w14:paraId="529E7979" w14:textId="77777777" w:rsidR="00193EDC" w:rsidRPr="006D1914" w:rsidRDefault="00193EDC" w:rsidP="006D1914">
      <w:pPr>
        <w:pStyle w:val="ListParagraph"/>
        <w:numPr>
          <w:ilvl w:val="0"/>
          <w:numId w:val="4"/>
        </w:numPr>
        <w:spacing w:line="480" w:lineRule="auto"/>
        <w:rPr>
          <w:ins w:id="86" w:author="Thomas Whitham" w:date="2014-05-19T11:27:00Z"/>
          <w:rFonts w:cs="Times New Roman"/>
        </w:rPr>
      </w:pPr>
      <w:commentRangeStart w:id="87"/>
      <w:commentRangeStart w:id="88"/>
      <w:ins w:id="89" w:author="Thomas Whitham" w:date="2014-05-28T15:25:00Z">
        <w:r>
          <w:rPr>
            <w:rFonts w:cs="Times New Roman"/>
          </w:rPr>
          <w:t>Evolution in a community context</w:t>
        </w:r>
      </w:ins>
      <w:commentRangeEnd w:id="87"/>
      <w:r w:rsidR="008C5E14">
        <w:rPr>
          <w:rStyle w:val="CommentReference"/>
          <w:rFonts w:ascii="Times New Roman" w:hAnsi="Times New Roman"/>
          <w:vanish/>
        </w:rPr>
        <w:commentReference w:id="87"/>
      </w:r>
      <w:commentRangeEnd w:id="88"/>
      <w:r w:rsidR="001217D8">
        <w:rPr>
          <w:rStyle w:val="CommentReference"/>
          <w:rFonts w:ascii="Times New Roman" w:hAnsi="Times New Roman"/>
        </w:rPr>
        <w:commentReference w:id="88"/>
      </w:r>
    </w:p>
    <w:p w14:paraId="24A70361" w14:textId="77777777" w:rsidR="003F4F3C" w:rsidRDefault="003F4F3C" w:rsidP="00F46E48">
      <w:pPr>
        <w:spacing w:line="480" w:lineRule="auto"/>
      </w:pPr>
    </w:p>
    <w:p w14:paraId="363973B6" w14:textId="77777777" w:rsidR="003F4F3C" w:rsidRDefault="003F4F3C" w:rsidP="00F46E48">
      <w:pPr>
        <w:spacing w:line="480" w:lineRule="auto"/>
      </w:pPr>
    </w:p>
    <w:p w14:paraId="5518CDEE" w14:textId="77777777" w:rsidR="003F4F3C" w:rsidRDefault="003F4F3C" w:rsidP="00F46E48">
      <w:pPr>
        <w:spacing w:line="480" w:lineRule="auto"/>
      </w:pPr>
    </w:p>
    <w:p w14:paraId="33A101DF" w14:textId="77777777" w:rsidR="00DF1D2B" w:rsidRDefault="003F4F3C" w:rsidP="00F46E48">
      <w:pPr>
        <w:spacing w:line="480" w:lineRule="auto"/>
      </w:pPr>
      <w:commentRangeStart w:id="90"/>
      <w:r>
        <w:rPr>
          <w:rFonts w:cs="Times New Roman"/>
        </w:rPr>
        <w:t>Unraveling the details of the complex eco-</w:t>
      </w:r>
      <w:commentRangeStart w:id="91"/>
      <w:r>
        <w:rPr>
          <w:rFonts w:cs="Times New Roman"/>
        </w:rPr>
        <w:t>e</w:t>
      </w:r>
      <w:commentRangeStart w:id="92"/>
      <w:r>
        <w:rPr>
          <w:rFonts w:cs="Times New Roman"/>
        </w:rPr>
        <w:t>volutionary processes that occur within a community context</w:t>
      </w:r>
      <w:commentRangeEnd w:id="92"/>
      <w:r>
        <w:rPr>
          <w:rStyle w:val="CommentReference"/>
          <w:vanish/>
        </w:rPr>
        <w:commentReference w:id="92"/>
      </w:r>
      <w:r>
        <w:rPr>
          <w:rFonts w:cs="Times New Roman"/>
        </w:rPr>
        <w:t xml:space="preserve"> </w:t>
      </w:r>
      <w:commentRangeEnd w:id="91"/>
      <w:r>
        <w:rPr>
          <w:rStyle w:val="CommentReference"/>
        </w:rPr>
        <w:commentReference w:id="91"/>
      </w:r>
      <w:r>
        <w:rPr>
          <w:rFonts w:cs="Times New Roman"/>
        </w:rPr>
        <w:t xml:space="preserve">represents a major frontier in community </w:t>
      </w:r>
      <w:commentRangeStart w:id="93"/>
      <w:r>
        <w:rPr>
          <w:rFonts w:cs="Times New Roman"/>
        </w:rPr>
        <w:t>genetics</w:t>
      </w:r>
      <w:commentRangeEnd w:id="93"/>
      <w:r>
        <w:rPr>
          <w:rStyle w:val="CommentReference"/>
          <w:vanish/>
        </w:rPr>
        <w:commentReference w:id="93"/>
      </w:r>
      <w:r>
        <w:rPr>
          <w:rFonts w:cs="Times New Roman"/>
        </w:rPr>
        <w:t>.</w:t>
      </w:r>
      <w:commentRangeEnd w:id="90"/>
      <w:r>
        <w:rPr>
          <w:rStyle w:val="CommentReference"/>
        </w:rPr>
        <w:commentReference w:id="90"/>
      </w:r>
    </w:p>
    <w:p w14:paraId="42D19CC1" w14:textId="77777777" w:rsidR="0093227E" w:rsidRDefault="0093227E" w:rsidP="00757862">
      <w:pPr>
        <w:spacing w:line="480" w:lineRule="auto"/>
      </w:pPr>
    </w:p>
    <w:p w14:paraId="7E7782A8" w14:textId="77777777" w:rsidR="0093227E" w:rsidRDefault="0093227E" w:rsidP="00757862">
      <w:pPr>
        <w:spacing w:line="480" w:lineRule="auto"/>
      </w:pPr>
    </w:p>
    <w:p w14:paraId="49DC7279" w14:textId="77777777" w:rsidR="0093227E" w:rsidRDefault="0093227E" w:rsidP="0093227E">
      <w:pPr>
        <w:autoSpaceDE w:val="0"/>
        <w:autoSpaceDN w:val="0"/>
        <w:adjustRightInd w:val="0"/>
        <w:spacing w:line="480" w:lineRule="auto"/>
        <w:rPr>
          <w:rFonts w:cs="Times New Roman"/>
        </w:rPr>
      </w:pPr>
      <w:r w:rsidRPr="00D82217">
        <w:rPr>
          <w:rFonts w:cs="Times New Roman"/>
        </w:rPr>
        <w:t>?</w:t>
      </w:r>
      <w:r w:rsidRPr="00D82217">
        <w:rPr>
          <w:rStyle w:val="CommentReference"/>
          <w:vanish/>
        </w:rPr>
        <w:commentReference w:id="94"/>
      </w:r>
      <w:r w:rsidRPr="00D82217">
        <w:rPr>
          <w:rFonts w:cs="Times New Roman"/>
        </w:rPr>
        <w:t>).</w:t>
      </w:r>
      <w:r>
        <w:rPr>
          <w:rFonts w:cs="Times New Roman"/>
        </w:rPr>
        <w:t xml:space="preserve"> </w:t>
      </w:r>
      <w:commentRangeStart w:id="95"/>
      <w:r>
        <w:rPr>
          <w:rFonts w:cs="Times New Roman"/>
        </w:rPr>
        <w:t>Unraveling the details of the complex eco-</w:t>
      </w:r>
      <w:commentRangeStart w:id="96"/>
      <w:r>
        <w:rPr>
          <w:rFonts w:cs="Times New Roman"/>
        </w:rPr>
        <w:t>e</w:t>
      </w:r>
      <w:commentRangeStart w:id="97"/>
      <w:r>
        <w:rPr>
          <w:rFonts w:cs="Times New Roman"/>
        </w:rPr>
        <w:t>volutionary processes that occur within a community context</w:t>
      </w:r>
      <w:commentRangeEnd w:id="97"/>
      <w:r>
        <w:rPr>
          <w:rStyle w:val="CommentReference"/>
          <w:vanish/>
        </w:rPr>
        <w:commentReference w:id="97"/>
      </w:r>
      <w:r>
        <w:rPr>
          <w:rFonts w:cs="Times New Roman"/>
        </w:rPr>
        <w:t xml:space="preserve"> </w:t>
      </w:r>
      <w:commentRangeEnd w:id="96"/>
      <w:r>
        <w:rPr>
          <w:rStyle w:val="CommentReference"/>
        </w:rPr>
        <w:commentReference w:id="96"/>
      </w:r>
      <w:r>
        <w:rPr>
          <w:rFonts w:cs="Times New Roman"/>
        </w:rPr>
        <w:t xml:space="preserve">represents a major frontier in community </w:t>
      </w:r>
      <w:commentRangeStart w:id="98"/>
      <w:r>
        <w:rPr>
          <w:rFonts w:cs="Times New Roman"/>
        </w:rPr>
        <w:t>genetics</w:t>
      </w:r>
      <w:commentRangeEnd w:id="98"/>
      <w:r>
        <w:rPr>
          <w:rStyle w:val="CommentReference"/>
          <w:vanish/>
        </w:rPr>
        <w:commentReference w:id="98"/>
      </w:r>
      <w:r>
        <w:rPr>
          <w:rFonts w:cs="Times New Roman"/>
        </w:rPr>
        <w:t>.</w:t>
      </w:r>
      <w:commentRangeEnd w:id="95"/>
      <w:r>
        <w:rPr>
          <w:rStyle w:val="CommentReference"/>
        </w:rPr>
        <w:commentReference w:id="95"/>
      </w:r>
    </w:p>
    <w:p w14:paraId="29206725" w14:textId="77777777" w:rsidR="0093227E" w:rsidRDefault="0093227E" w:rsidP="00757862">
      <w:pPr>
        <w:spacing w:line="480" w:lineRule="auto"/>
      </w:pPr>
    </w:p>
    <w:p w14:paraId="5B21D274" w14:textId="77777777" w:rsidR="00D267B2" w:rsidRDefault="00D267B2" w:rsidP="00757862">
      <w:pPr>
        <w:spacing w:line="480" w:lineRule="auto"/>
      </w:pPr>
    </w:p>
    <w:p w14:paraId="3B938814" w14:textId="77777777" w:rsidR="002F62F1" w:rsidRPr="002F62F1" w:rsidRDefault="002F62F1" w:rsidP="002F62F1">
      <w:pPr>
        <w:spacing w:line="480" w:lineRule="auto"/>
      </w:pPr>
    </w:p>
    <w:p w14:paraId="25D83C3C" w14:textId="77777777" w:rsidR="002F62F1" w:rsidRPr="002F62F1" w:rsidRDefault="002F62F1" w:rsidP="002F62F1">
      <w:pPr>
        <w:spacing w:line="480" w:lineRule="auto"/>
        <w:rPr>
          <w:b/>
          <w:color w:val="C0504D" w:themeColor="accent2"/>
        </w:rPr>
      </w:pPr>
      <w:r w:rsidRPr="002F62F1">
        <w:rPr>
          <w:b/>
          <w:color w:val="C0504D" w:themeColor="accent2"/>
        </w:rPr>
        <w:t>Following is a full list of the current hypotheses that I am aware of.  I added text above to clearly state that our current data can only address 3 of these but we will develop the others in the discussion.  I think we must develop the full set somewhere as reviewers won’t buy that the three we chose to address represent the full set.</w:t>
      </w:r>
    </w:p>
    <w:p w14:paraId="738BA2E2" w14:textId="77777777" w:rsidR="002F62F1" w:rsidRPr="002F62F1" w:rsidRDefault="002F62F1" w:rsidP="002F62F1">
      <w:pPr>
        <w:spacing w:line="480" w:lineRule="auto"/>
        <w:rPr>
          <w:b/>
          <w:color w:val="C0504D" w:themeColor="accent2"/>
        </w:rPr>
      </w:pPr>
    </w:p>
    <w:p w14:paraId="4EF4B72E" w14:textId="77777777" w:rsidR="002F62F1" w:rsidRPr="002F62F1" w:rsidRDefault="002F62F1" w:rsidP="002F62F1">
      <w:pPr>
        <w:spacing w:line="480" w:lineRule="auto"/>
        <w:rPr>
          <w:color w:val="C0504D" w:themeColor="accent2"/>
        </w:rPr>
      </w:pPr>
      <w:r w:rsidRPr="002F62F1">
        <w:rPr>
          <w:b/>
          <w:bCs/>
          <w:color w:val="C0504D" w:themeColor="accent2"/>
        </w:rPr>
        <w:t>Hypotheses for SIGNIFICANT correlations among community types on the same genotypes in which trees with one community type are likely to support another community type</w:t>
      </w:r>
      <w:r w:rsidRPr="002F62F1">
        <w:rPr>
          <w:color w:val="C0504D" w:themeColor="accent2"/>
        </w:rPr>
        <w:t xml:space="preserve"> would support the following hypotheses:</w:t>
      </w:r>
    </w:p>
    <w:p w14:paraId="1D243BF3" w14:textId="77777777" w:rsidR="002F62F1" w:rsidRPr="002F62F1" w:rsidRDefault="002F62F1" w:rsidP="002F62F1">
      <w:pPr>
        <w:spacing w:line="480" w:lineRule="auto"/>
        <w:rPr>
          <w:color w:val="C0504D" w:themeColor="accent2"/>
        </w:rPr>
      </w:pPr>
    </w:p>
    <w:p w14:paraId="121CA3C2" w14:textId="77777777" w:rsidR="002F62F1" w:rsidRPr="002F62F1" w:rsidRDefault="002F62F1" w:rsidP="002F62F1">
      <w:pPr>
        <w:spacing w:line="480" w:lineRule="auto"/>
        <w:rPr>
          <w:color w:val="C0504D" w:themeColor="accent2"/>
        </w:rPr>
      </w:pPr>
      <w:r w:rsidRPr="002F62F1">
        <w:rPr>
          <w:b/>
          <w:color w:val="C0504D" w:themeColor="accent2"/>
        </w:rPr>
        <w:t>1.</w:t>
      </w:r>
      <w:r w:rsidRPr="002F62F1">
        <w:rPr>
          <w:color w:val="C0504D" w:themeColor="accent2"/>
        </w:rPr>
        <w:t xml:space="preserve">  </w:t>
      </w:r>
      <w:r w:rsidRPr="002F62F1">
        <w:rPr>
          <w:b/>
          <w:bCs/>
          <w:color w:val="C0504D" w:themeColor="accent2"/>
        </w:rPr>
        <w:t xml:space="preserve">Resource similarity hypothesis (tissue similarity </w:t>
      </w:r>
      <w:proofErr w:type="spellStart"/>
      <w:r w:rsidRPr="002F62F1">
        <w:rPr>
          <w:b/>
          <w:bCs/>
          <w:color w:val="C0504D" w:themeColor="accent2"/>
        </w:rPr>
        <w:t>hyp</w:t>
      </w:r>
      <w:proofErr w:type="spellEnd"/>
      <w:r w:rsidRPr="002F62F1">
        <w:rPr>
          <w:b/>
          <w:bCs/>
          <w:color w:val="C0504D" w:themeColor="accent2"/>
        </w:rPr>
        <w:t xml:space="preserve">) – </w:t>
      </w:r>
      <w:r w:rsidRPr="002F62F1">
        <w:rPr>
          <w:color w:val="C0504D" w:themeColor="accent2"/>
        </w:rPr>
        <w:t xml:space="preserve">Communities requiring similar resources (e.g., fungal </w:t>
      </w:r>
      <w:proofErr w:type="spellStart"/>
      <w:r w:rsidRPr="002F62F1">
        <w:rPr>
          <w:color w:val="C0504D" w:themeColor="accent2"/>
        </w:rPr>
        <w:t>mycorrhizae</w:t>
      </w:r>
      <w:proofErr w:type="spellEnd"/>
      <w:r w:rsidRPr="002F62F1">
        <w:rPr>
          <w:color w:val="C0504D" w:themeColor="accent2"/>
        </w:rPr>
        <w:t xml:space="preserve"> and </w:t>
      </w:r>
      <w:proofErr w:type="spellStart"/>
      <w:r w:rsidRPr="002F62F1">
        <w:rPr>
          <w:color w:val="C0504D" w:themeColor="accent2"/>
        </w:rPr>
        <w:t>endophytes</w:t>
      </w:r>
      <w:proofErr w:type="spellEnd"/>
      <w:r w:rsidRPr="002F62F1">
        <w:rPr>
          <w:color w:val="C0504D" w:themeColor="accent2"/>
        </w:rPr>
        <w:t xml:space="preserve"> requiring plant </w:t>
      </w:r>
      <w:proofErr w:type="spellStart"/>
      <w:r w:rsidRPr="002F62F1">
        <w:rPr>
          <w:color w:val="C0504D" w:themeColor="accent2"/>
        </w:rPr>
        <w:t>photsynthate</w:t>
      </w:r>
      <w:proofErr w:type="spellEnd"/>
      <w:r w:rsidRPr="002F62F1">
        <w:rPr>
          <w:color w:val="C0504D" w:themeColor="accent2"/>
        </w:rPr>
        <w:t>) tend to be predictably associated on the same plant genotypes.</w:t>
      </w:r>
    </w:p>
    <w:p w14:paraId="6FC31214" w14:textId="77777777" w:rsidR="002F62F1" w:rsidRPr="002F62F1" w:rsidRDefault="002F62F1" w:rsidP="002F62F1">
      <w:pPr>
        <w:spacing w:line="480" w:lineRule="auto"/>
        <w:rPr>
          <w:color w:val="C0504D" w:themeColor="accent2"/>
        </w:rPr>
      </w:pPr>
      <w:r w:rsidRPr="002F62F1">
        <w:rPr>
          <w:b/>
          <w:color w:val="C0504D" w:themeColor="accent2"/>
        </w:rPr>
        <w:t>2.</w:t>
      </w:r>
      <w:r w:rsidRPr="002F62F1">
        <w:rPr>
          <w:color w:val="C0504D" w:themeColor="accent2"/>
        </w:rPr>
        <w:t xml:space="preserve">  </w:t>
      </w:r>
      <w:r w:rsidRPr="002F62F1">
        <w:rPr>
          <w:b/>
          <w:bCs/>
          <w:color w:val="C0504D" w:themeColor="accent2"/>
        </w:rPr>
        <w:t xml:space="preserve">Resource interaction hypothesis – </w:t>
      </w:r>
      <w:r w:rsidRPr="002F62F1">
        <w:rPr>
          <w:color w:val="C0504D" w:themeColor="accent2"/>
        </w:rPr>
        <w:t xml:space="preserve">One community predictably alters the host environment (e.g., induction or resource depletion) in a way that favors or inhibits another community type at another level (e.g., herbivores reduce leaf area, which in turn reduces </w:t>
      </w:r>
      <w:proofErr w:type="spellStart"/>
      <w:r w:rsidRPr="002F62F1">
        <w:rPr>
          <w:color w:val="C0504D" w:themeColor="accent2"/>
        </w:rPr>
        <w:t>photosynthate</w:t>
      </w:r>
      <w:proofErr w:type="spellEnd"/>
      <w:r w:rsidRPr="002F62F1">
        <w:rPr>
          <w:color w:val="C0504D" w:themeColor="accent2"/>
        </w:rPr>
        <w:t xml:space="preserve"> to fugal </w:t>
      </w:r>
      <w:proofErr w:type="spellStart"/>
      <w:r w:rsidRPr="002F62F1">
        <w:rPr>
          <w:color w:val="C0504D" w:themeColor="accent2"/>
        </w:rPr>
        <w:t>symbionts</w:t>
      </w:r>
      <w:proofErr w:type="spellEnd"/>
      <w:r w:rsidRPr="002F62F1">
        <w:rPr>
          <w:color w:val="C0504D" w:themeColor="accent2"/>
        </w:rPr>
        <w:t xml:space="preserve"> or gall aphid induction of tannins in leaves, which predictably affects the soil decomposer community).</w:t>
      </w:r>
    </w:p>
    <w:p w14:paraId="299989D8" w14:textId="77777777" w:rsidR="002F62F1" w:rsidRPr="002F62F1" w:rsidRDefault="002F62F1" w:rsidP="002F62F1">
      <w:pPr>
        <w:spacing w:line="480" w:lineRule="auto"/>
        <w:rPr>
          <w:color w:val="C0504D" w:themeColor="accent2"/>
        </w:rPr>
      </w:pPr>
      <w:r w:rsidRPr="002F62F1">
        <w:rPr>
          <w:b/>
          <w:color w:val="C0504D" w:themeColor="accent2"/>
        </w:rPr>
        <w:t>3.</w:t>
      </w:r>
      <w:r w:rsidRPr="002F62F1">
        <w:rPr>
          <w:color w:val="C0504D" w:themeColor="accent2"/>
        </w:rPr>
        <w:t xml:space="preserve">  </w:t>
      </w:r>
      <w:r w:rsidRPr="002F62F1">
        <w:rPr>
          <w:b/>
          <w:bCs/>
          <w:color w:val="C0504D" w:themeColor="accent2"/>
        </w:rPr>
        <w:t xml:space="preserve">Productivity hypothesis – </w:t>
      </w:r>
      <w:r w:rsidRPr="002F62F1">
        <w:rPr>
          <w:color w:val="C0504D" w:themeColor="accent2"/>
        </w:rPr>
        <w:t xml:space="preserve">Plant genotypes that are highly productive in a given environment are more like to support similar communities than plant genotypes that are less productive. Thus, the productivity/diversity hypothesis that is supported for different species extends to the genotype level. Because productivity is, in part, genetically based and may also be involved with hypotheses 1 &amp; 2, it is not mutually exclusive from these hypotheses. For example, in one community such as </w:t>
      </w:r>
      <w:proofErr w:type="spellStart"/>
      <w:r w:rsidRPr="002F62F1">
        <w:rPr>
          <w:color w:val="C0504D" w:themeColor="accent2"/>
        </w:rPr>
        <w:t>mycorrhizae</w:t>
      </w:r>
      <w:proofErr w:type="spellEnd"/>
      <w:r w:rsidRPr="002F62F1">
        <w:rPr>
          <w:color w:val="C0504D" w:themeColor="accent2"/>
        </w:rPr>
        <w:t xml:space="preserve"> increase plant productivity</w:t>
      </w:r>
      <w:proofErr w:type="gramStart"/>
      <w:r w:rsidRPr="002F62F1">
        <w:rPr>
          <w:color w:val="C0504D" w:themeColor="accent2"/>
        </w:rPr>
        <w:t>,</w:t>
      </w:r>
      <w:proofErr w:type="gramEnd"/>
      <w:r w:rsidRPr="002F62F1">
        <w:rPr>
          <w:color w:val="C0504D" w:themeColor="accent2"/>
        </w:rPr>
        <w:t xml:space="preserve"> then the increase in productivity with one mycorrhizal community may favor another community type in the canopy such as arthropods.</w:t>
      </w:r>
    </w:p>
    <w:p w14:paraId="0249F1A0" w14:textId="77777777" w:rsidR="002F62F1" w:rsidRPr="002F62F1" w:rsidRDefault="002F62F1" w:rsidP="002F62F1">
      <w:pPr>
        <w:spacing w:line="480" w:lineRule="auto"/>
        <w:rPr>
          <w:color w:val="C0504D" w:themeColor="accent2"/>
        </w:rPr>
      </w:pPr>
      <w:commentRangeStart w:id="99"/>
      <w:r w:rsidRPr="002F62F1">
        <w:rPr>
          <w:b/>
          <w:color w:val="C0504D" w:themeColor="accent2"/>
        </w:rPr>
        <w:t xml:space="preserve">4.  </w:t>
      </w:r>
      <w:commentRangeEnd w:id="99"/>
      <w:r w:rsidRPr="002F62F1">
        <w:rPr>
          <w:color w:val="C0504D" w:themeColor="accent2"/>
        </w:rPr>
        <w:commentReference w:id="99"/>
      </w:r>
      <w:r w:rsidRPr="002F62F1">
        <w:rPr>
          <w:b/>
          <w:color w:val="C0504D" w:themeColor="accent2"/>
        </w:rPr>
        <w:t>Taxonomic similarity hypothesis</w:t>
      </w:r>
      <w:r w:rsidRPr="002F62F1">
        <w:rPr>
          <w:color w:val="C0504D" w:themeColor="accent2"/>
        </w:rPr>
        <w:t xml:space="preserve"> - organisms more closely related to each other will be more strongly correlated than they are with distantly related organisms (taxonomic similarity hypothesis). This hypothesis is based on the assumption that a gene will be more likely to influence related organisms than unrelated organisms.</w:t>
      </w:r>
    </w:p>
    <w:p w14:paraId="69C7258B" w14:textId="77777777" w:rsidR="002F62F1" w:rsidRPr="002F62F1" w:rsidRDefault="002F62F1" w:rsidP="002F62F1">
      <w:pPr>
        <w:spacing w:line="480" w:lineRule="auto"/>
        <w:rPr>
          <w:color w:val="C0504D" w:themeColor="accent2"/>
        </w:rPr>
      </w:pPr>
    </w:p>
    <w:p w14:paraId="17F83BF6" w14:textId="77777777" w:rsidR="002F62F1" w:rsidRPr="002F62F1" w:rsidRDefault="002F62F1" w:rsidP="002F62F1">
      <w:pPr>
        <w:spacing w:line="480" w:lineRule="auto"/>
        <w:rPr>
          <w:color w:val="C0504D" w:themeColor="accent2"/>
        </w:rPr>
      </w:pPr>
      <w:r w:rsidRPr="002F62F1">
        <w:rPr>
          <w:color w:val="C0504D" w:themeColor="accent2"/>
        </w:rPr>
        <w:t>Key tests of these hypotheses might involve resource addition and subtraction experiments to affect productivity, quantifying the effects of induction or resource depletion, experimentally triggering induction, network analyses</w:t>
      </w:r>
    </w:p>
    <w:p w14:paraId="29211D84" w14:textId="77777777" w:rsidR="002F62F1" w:rsidRPr="002F62F1" w:rsidRDefault="002F62F1" w:rsidP="002F62F1">
      <w:pPr>
        <w:spacing w:line="480" w:lineRule="auto"/>
      </w:pPr>
    </w:p>
    <w:p w14:paraId="76761FED" w14:textId="77777777" w:rsidR="002F62F1" w:rsidRPr="002F62F1" w:rsidRDefault="002F62F1" w:rsidP="002F62F1">
      <w:pPr>
        <w:spacing w:line="480" w:lineRule="auto"/>
        <w:rPr>
          <w:color w:val="C0504D" w:themeColor="accent2"/>
        </w:rPr>
      </w:pPr>
      <w:proofErr w:type="gramStart"/>
      <w:r w:rsidRPr="002F62F1">
        <w:rPr>
          <w:b/>
          <w:bCs/>
          <w:color w:val="C0504D" w:themeColor="accent2"/>
        </w:rPr>
        <w:t>Hypotheses for the LACK of correlations among community types on the same genotypes in which one community type shows no correlation with other community types.</w:t>
      </w:r>
      <w:proofErr w:type="gramEnd"/>
    </w:p>
    <w:p w14:paraId="2CB3B22C" w14:textId="77777777" w:rsidR="002F62F1" w:rsidRPr="002F62F1" w:rsidRDefault="002F62F1" w:rsidP="002F62F1">
      <w:pPr>
        <w:spacing w:line="480" w:lineRule="auto"/>
        <w:rPr>
          <w:color w:val="C0504D" w:themeColor="accent2"/>
        </w:rPr>
      </w:pPr>
    </w:p>
    <w:p w14:paraId="04C70B31" w14:textId="77777777" w:rsidR="002F62F1" w:rsidRPr="002F62F1" w:rsidRDefault="002F62F1" w:rsidP="002F62F1">
      <w:pPr>
        <w:spacing w:line="480" w:lineRule="auto"/>
        <w:rPr>
          <w:color w:val="C0504D" w:themeColor="accent2"/>
        </w:rPr>
      </w:pPr>
      <w:r w:rsidRPr="002F62F1">
        <w:rPr>
          <w:b/>
          <w:bCs/>
          <w:color w:val="C0504D" w:themeColor="accent2"/>
        </w:rPr>
        <w:t>1.</w:t>
      </w:r>
      <w:r w:rsidRPr="002F62F1">
        <w:rPr>
          <w:color w:val="C0504D" w:themeColor="accent2"/>
        </w:rPr>
        <w:t xml:space="preserve">  </w:t>
      </w:r>
      <w:r w:rsidRPr="002F62F1">
        <w:rPr>
          <w:b/>
          <w:bCs/>
          <w:color w:val="C0504D" w:themeColor="accent2"/>
        </w:rPr>
        <w:t xml:space="preserve">Neutral assembly hypothesis – </w:t>
      </w:r>
      <w:r w:rsidRPr="002F62F1">
        <w:rPr>
          <w:color w:val="C0504D" w:themeColor="accent2"/>
        </w:rPr>
        <w:t xml:space="preserve">Different communities (e.g., soil </w:t>
      </w:r>
      <w:proofErr w:type="spellStart"/>
      <w:r w:rsidRPr="002F62F1">
        <w:rPr>
          <w:color w:val="C0504D" w:themeColor="accent2"/>
        </w:rPr>
        <w:t>mycorrhizae</w:t>
      </w:r>
      <w:proofErr w:type="spellEnd"/>
      <w:r w:rsidRPr="002F62F1">
        <w:rPr>
          <w:color w:val="C0504D" w:themeColor="accent2"/>
        </w:rPr>
        <w:t xml:space="preserve"> and leaf herbivorous arthropods) do not interact directly or indirectly, so they assemble independently of one another and no correlations should be expected.</w:t>
      </w:r>
    </w:p>
    <w:p w14:paraId="63051C08" w14:textId="77777777" w:rsidR="002F62F1" w:rsidRPr="002F62F1" w:rsidRDefault="002F62F1" w:rsidP="002F62F1">
      <w:pPr>
        <w:spacing w:line="480" w:lineRule="auto"/>
        <w:rPr>
          <w:color w:val="C0504D" w:themeColor="accent2"/>
        </w:rPr>
      </w:pPr>
      <w:r w:rsidRPr="002F62F1">
        <w:rPr>
          <w:b/>
          <w:bCs/>
          <w:color w:val="C0504D" w:themeColor="accent2"/>
        </w:rPr>
        <w:t>2.</w:t>
      </w:r>
      <w:r w:rsidRPr="002F62F1">
        <w:rPr>
          <w:color w:val="C0504D" w:themeColor="accent2"/>
        </w:rPr>
        <w:t xml:space="preserve">  </w:t>
      </w:r>
      <w:r w:rsidRPr="002F62F1">
        <w:rPr>
          <w:b/>
          <w:bCs/>
          <w:color w:val="C0504D" w:themeColor="accent2"/>
        </w:rPr>
        <w:t xml:space="preserve">Community sampling hypothesis – </w:t>
      </w:r>
      <w:r w:rsidRPr="002F62F1">
        <w:rPr>
          <w:color w:val="C0504D" w:themeColor="accent2"/>
        </w:rPr>
        <w:t xml:space="preserve">The sampling of whole communities does not reflect the actual interactions because most species are so rare that their inclusion in analyses does not gain resolution, but could detract in its detection. Based on network analyses or methods that ascertain actual interactions, species used in community analyses should focus on the strong </w:t>
      </w:r>
      <w:proofErr w:type="spellStart"/>
      <w:r w:rsidRPr="002F62F1">
        <w:rPr>
          <w:color w:val="C0504D" w:themeColor="accent2"/>
        </w:rPr>
        <w:t>interactors</w:t>
      </w:r>
      <w:proofErr w:type="spellEnd"/>
      <w:r w:rsidRPr="002F62F1">
        <w:rPr>
          <w:color w:val="C0504D" w:themeColor="accent2"/>
        </w:rPr>
        <w:t xml:space="preserve"> and/or the relatively few that account for most of the biomass. E.g., based on </w:t>
      </w:r>
      <w:proofErr w:type="spellStart"/>
      <w:r w:rsidRPr="002F62F1">
        <w:rPr>
          <w:color w:val="C0504D" w:themeColor="accent2"/>
        </w:rPr>
        <w:t>Bridgeland</w:t>
      </w:r>
      <w:proofErr w:type="spellEnd"/>
      <w:r w:rsidRPr="002F62F1">
        <w:rPr>
          <w:color w:val="C0504D" w:themeColor="accent2"/>
        </w:rPr>
        <w:t xml:space="preserve"> et al. (2010) 10% of the 700 insect species on cottonwoods account for 90% of the biomass (the actual numbers need to be confirmed from the paper). Most species are so rare (e.g., singletons) that they don’t play a functional role in the community and should not be included in the analyses.</w:t>
      </w:r>
    </w:p>
    <w:p w14:paraId="561158D0" w14:textId="77777777" w:rsidR="002F62F1" w:rsidRPr="002F62F1" w:rsidRDefault="002F62F1" w:rsidP="002F62F1">
      <w:pPr>
        <w:spacing w:line="480" w:lineRule="auto"/>
        <w:rPr>
          <w:color w:val="C0504D" w:themeColor="accent2"/>
        </w:rPr>
      </w:pPr>
      <w:r w:rsidRPr="002F62F1">
        <w:rPr>
          <w:b/>
          <w:bCs/>
          <w:color w:val="C0504D" w:themeColor="accent2"/>
        </w:rPr>
        <w:t>3.</w:t>
      </w:r>
      <w:r w:rsidRPr="002F62F1">
        <w:rPr>
          <w:color w:val="C0504D" w:themeColor="accent2"/>
        </w:rPr>
        <w:t xml:space="preserve">  </w:t>
      </w:r>
      <w:r w:rsidRPr="002F62F1">
        <w:rPr>
          <w:b/>
          <w:bCs/>
          <w:color w:val="C0504D" w:themeColor="accent2"/>
        </w:rPr>
        <w:t xml:space="preserve">Lack of genetic variation hypothesis – </w:t>
      </w:r>
      <w:r w:rsidRPr="002F62F1">
        <w:rPr>
          <w:color w:val="C0504D" w:themeColor="accent2"/>
        </w:rPr>
        <w:t xml:space="preserve">Lack of correlations may be due to a lack of genetic variation in the population such that the trait variation that different communities respond to is lacking and the same communities are found throughout the plant populations. This would be expected in highly clonal species such as aspen where </w:t>
      </w:r>
      <w:proofErr w:type="spellStart"/>
      <w:r w:rsidRPr="002F62F1">
        <w:rPr>
          <w:color w:val="C0504D" w:themeColor="accent2"/>
        </w:rPr>
        <w:t>Meneses</w:t>
      </w:r>
      <w:proofErr w:type="spellEnd"/>
      <w:r w:rsidRPr="002F62F1">
        <w:rPr>
          <w:color w:val="C0504D" w:themeColor="accent2"/>
        </w:rPr>
        <w:t xml:space="preserve"> et al. (2012) found no genetic variation and no variation in the associated community.</w:t>
      </w:r>
    </w:p>
    <w:p w14:paraId="728911B4" w14:textId="77777777" w:rsidR="002F62F1" w:rsidRPr="002F62F1" w:rsidRDefault="002F62F1" w:rsidP="002F62F1">
      <w:pPr>
        <w:spacing w:line="480" w:lineRule="auto"/>
        <w:rPr>
          <w:color w:val="C0504D" w:themeColor="accent2"/>
        </w:rPr>
      </w:pPr>
      <w:r w:rsidRPr="002F62F1">
        <w:rPr>
          <w:b/>
          <w:color w:val="C0504D" w:themeColor="accent2"/>
        </w:rPr>
        <w:t xml:space="preserve">4.  </w:t>
      </w:r>
      <w:ins w:id="100" w:author="Thomas Whitham" w:date="2014-05-26T16:04:00Z">
        <w:r w:rsidRPr="002F62F1">
          <w:rPr>
            <w:b/>
            <w:color w:val="C0504D" w:themeColor="accent2"/>
          </w:rPr>
          <w:t>Time of s</w:t>
        </w:r>
      </w:ins>
      <w:ins w:id="101" w:author="Thomas Whitham" w:date="2014-05-26T16:03:00Z">
        <w:r w:rsidRPr="002F62F1">
          <w:rPr>
            <w:b/>
            <w:color w:val="C0504D" w:themeColor="accent2"/>
          </w:rPr>
          <w:t>ampling</w:t>
        </w:r>
      </w:ins>
      <w:ins w:id="102" w:author="Thomas Whitham" w:date="2014-05-26T16:05:00Z">
        <w:r w:rsidRPr="002F62F1">
          <w:rPr>
            <w:b/>
            <w:color w:val="C0504D" w:themeColor="accent2"/>
          </w:rPr>
          <w:t xml:space="preserve"> </w:t>
        </w:r>
      </w:ins>
      <w:r w:rsidRPr="002F62F1">
        <w:rPr>
          <w:b/>
          <w:color w:val="C0504D" w:themeColor="accent2"/>
        </w:rPr>
        <w:t>attenuation</w:t>
      </w:r>
      <w:r w:rsidRPr="002F62F1">
        <w:rPr>
          <w:b/>
          <w:bCs/>
          <w:color w:val="C0504D" w:themeColor="accent2"/>
        </w:rPr>
        <w:t xml:space="preserve"> hypothesis</w:t>
      </w:r>
      <w:r w:rsidRPr="002F62F1">
        <w:rPr>
          <w:color w:val="C0504D" w:themeColor="accent2"/>
        </w:rPr>
        <w:t xml:space="preserve"> in that data from different years might not exhibit a significant correlation because of changes in the communities from year to year and our data were collected over a </w:t>
      </w:r>
      <w:proofErr w:type="gramStart"/>
      <w:r w:rsidRPr="002F62F1">
        <w:rPr>
          <w:color w:val="C0504D" w:themeColor="accent2"/>
        </w:rPr>
        <w:t>6 year</w:t>
      </w:r>
      <w:proofErr w:type="gramEnd"/>
      <w:r w:rsidRPr="002F62F1">
        <w:rPr>
          <w:color w:val="C0504D" w:themeColor="accent2"/>
        </w:rPr>
        <w:t xml:space="preserve"> period. This should </w:t>
      </w:r>
      <w:proofErr w:type="gramStart"/>
      <w:r w:rsidRPr="002F62F1">
        <w:rPr>
          <w:color w:val="C0504D" w:themeColor="accent2"/>
        </w:rPr>
        <w:t>makes</w:t>
      </w:r>
      <w:proofErr w:type="gramEnd"/>
      <w:r w:rsidRPr="002F62F1">
        <w:rPr>
          <w:color w:val="C0504D" w:themeColor="accent2"/>
        </w:rPr>
        <w:t xml:space="preserve"> our findings conservative and one might predict that the farther apart two data sets were collected, the detection of a significant relationship would decline. However, based on Art’s </w:t>
      </w:r>
      <w:r w:rsidRPr="002F62F1">
        <w:rPr>
          <w:b/>
          <w:bCs/>
          <w:color w:val="C0504D" w:themeColor="accent2"/>
        </w:rPr>
        <w:t>Community Stability Hypothesis</w:t>
      </w:r>
      <w:r w:rsidRPr="002F62F1">
        <w:rPr>
          <w:color w:val="C0504D" w:themeColor="accent2"/>
        </w:rPr>
        <w:t>, we should still expect some relationships to be significant at least over a 3 year period of his study.</w:t>
      </w:r>
    </w:p>
    <w:p w14:paraId="0F79270C" w14:textId="77777777" w:rsidR="002F62F1" w:rsidRPr="002F62F1" w:rsidRDefault="002F62F1" w:rsidP="002F62F1">
      <w:pPr>
        <w:spacing w:line="480" w:lineRule="auto"/>
        <w:rPr>
          <w:color w:val="C0504D" w:themeColor="accent2"/>
        </w:rPr>
      </w:pPr>
    </w:p>
    <w:p w14:paraId="35DBA631" w14:textId="77777777" w:rsidR="002F62F1" w:rsidRPr="002F62F1" w:rsidRDefault="002F62F1" w:rsidP="002F62F1">
      <w:pPr>
        <w:spacing w:line="480" w:lineRule="auto"/>
        <w:rPr>
          <w:color w:val="C0504D" w:themeColor="accent2"/>
        </w:rPr>
      </w:pPr>
    </w:p>
    <w:p w14:paraId="46836D6F" w14:textId="77777777" w:rsidR="002F62F1" w:rsidRPr="002F62F1" w:rsidRDefault="002F62F1" w:rsidP="002F62F1">
      <w:pPr>
        <w:spacing w:line="480" w:lineRule="auto"/>
      </w:pPr>
      <w:r w:rsidRPr="002F62F1">
        <w:rPr>
          <w:b/>
          <w:bCs/>
          <w:color w:val="C0504D" w:themeColor="accent2"/>
        </w:rPr>
        <w:t>Key underlying concepts/hypotheses</w:t>
      </w:r>
      <w:r w:rsidRPr="002F62F1">
        <w:rPr>
          <w:color w:val="C0504D" w:themeColor="accent2"/>
        </w:rPr>
        <w:t xml:space="preserve"> - The above hypotheses are all predicated on the </w:t>
      </w:r>
      <w:r w:rsidRPr="002F62F1">
        <w:rPr>
          <w:b/>
          <w:bCs/>
          <w:color w:val="C0504D" w:themeColor="accent2"/>
        </w:rPr>
        <w:t>Multivariate Plant Resource/Defense Phenotype</w:t>
      </w:r>
      <w:r w:rsidRPr="002F62F1">
        <w:rPr>
          <w:color w:val="C0504D" w:themeColor="accent2"/>
        </w:rPr>
        <w:t xml:space="preserve"> in which genetic variation in n-dimensional traits (defense, ontogeny, induction, phenology, sink-source relationships, productivity, etc.; derived in part from </w:t>
      </w:r>
      <w:proofErr w:type="spellStart"/>
      <w:r w:rsidRPr="002F62F1">
        <w:rPr>
          <w:color w:val="C0504D" w:themeColor="accent2"/>
        </w:rPr>
        <w:t>Holeski</w:t>
      </w:r>
      <w:proofErr w:type="spellEnd"/>
      <w:r w:rsidRPr="002F62F1">
        <w:rPr>
          <w:color w:val="C0504D" w:themeColor="accent2"/>
        </w:rPr>
        <w:t xml:space="preserve"> et al. 2013 </w:t>
      </w:r>
      <w:proofErr w:type="spellStart"/>
      <w:r w:rsidRPr="002F62F1">
        <w:rPr>
          <w:color w:val="C0504D" w:themeColor="accent2"/>
        </w:rPr>
        <w:t>Oecologia</w:t>
      </w:r>
      <w:proofErr w:type="spellEnd"/>
      <w:r w:rsidRPr="002F62F1">
        <w:rPr>
          <w:color w:val="C0504D" w:themeColor="accent2"/>
        </w:rPr>
        <w:t xml:space="preserve"> 2012) produce great variation among individual genotypes, which in turn results in distinct </w:t>
      </w:r>
      <w:r w:rsidRPr="002F62F1">
        <w:rPr>
          <w:b/>
          <w:bCs/>
          <w:color w:val="C0504D" w:themeColor="accent2"/>
        </w:rPr>
        <w:t>community and ecosystem phenotypes</w:t>
      </w:r>
      <w:r w:rsidRPr="002F62F1">
        <w:rPr>
          <w:color w:val="C0504D" w:themeColor="accent2"/>
        </w:rPr>
        <w:t xml:space="preserve"> (community phenotype concept from Whitham et al. 2003, Whitham et al. 2006). The greater the variation in the multivariate plant resource/defense phenotype, the greater the variation in the associated communities a species will support. This may be, in part, what makes a foundation species a foundation species. Because these traits are, in part, genetically based, they are </w:t>
      </w:r>
      <w:r w:rsidRPr="002F62F1">
        <w:rPr>
          <w:b/>
          <w:bCs/>
          <w:color w:val="C0504D" w:themeColor="accent2"/>
        </w:rPr>
        <w:t>heritable and subject to natural selection</w:t>
      </w:r>
      <w:r w:rsidRPr="002F62F1">
        <w:rPr>
          <w:color w:val="C0504D" w:themeColor="accent2"/>
        </w:rPr>
        <w:t xml:space="preserve"> (Shuster et al. 2006). Genotypes that are more similar in their genetics and the traits they </w:t>
      </w:r>
      <w:proofErr w:type="gramStart"/>
      <w:r w:rsidRPr="002F62F1">
        <w:rPr>
          <w:color w:val="C0504D" w:themeColor="accent2"/>
        </w:rPr>
        <w:t>express,</w:t>
      </w:r>
      <w:proofErr w:type="gramEnd"/>
      <w:r w:rsidRPr="002F62F1">
        <w:rPr>
          <w:color w:val="C0504D" w:themeColor="accent2"/>
        </w:rPr>
        <w:t xml:space="preserve"> support more similar communities than those that differ in their genetics and the traits they express (</w:t>
      </w:r>
      <w:r w:rsidRPr="002F62F1">
        <w:rPr>
          <w:b/>
          <w:bCs/>
          <w:color w:val="C0504D" w:themeColor="accent2"/>
        </w:rPr>
        <w:t>Genetic Similarity Rule</w:t>
      </w:r>
      <w:r w:rsidRPr="002F62F1">
        <w:rPr>
          <w:color w:val="C0504D" w:themeColor="accent2"/>
        </w:rPr>
        <w:t xml:space="preserve"> of </w:t>
      </w:r>
      <w:proofErr w:type="spellStart"/>
      <w:r w:rsidRPr="002F62F1">
        <w:rPr>
          <w:color w:val="C0504D" w:themeColor="accent2"/>
        </w:rPr>
        <w:t>Bangert</w:t>
      </w:r>
      <w:proofErr w:type="spellEnd"/>
      <w:r w:rsidRPr="002F62F1">
        <w:rPr>
          <w:color w:val="C0504D" w:themeColor="accent2"/>
        </w:rPr>
        <w:t xml:space="preserve"> et al. 2006a,b, </w:t>
      </w:r>
      <w:proofErr w:type="spellStart"/>
      <w:r w:rsidRPr="002F62F1">
        <w:rPr>
          <w:color w:val="C0504D" w:themeColor="accent2"/>
        </w:rPr>
        <w:t>Bangert</w:t>
      </w:r>
      <w:proofErr w:type="spellEnd"/>
      <w:r w:rsidRPr="002F62F1">
        <w:rPr>
          <w:color w:val="C0504D" w:themeColor="accent2"/>
        </w:rPr>
        <w:t xml:space="preserve"> et al. 2008). If correlated communities are detected, this would enhance and perhaps even support the concept of </w:t>
      </w:r>
      <w:r w:rsidRPr="002F62F1">
        <w:rPr>
          <w:b/>
          <w:bCs/>
          <w:color w:val="C0504D" w:themeColor="accent2"/>
        </w:rPr>
        <w:t>Evolution in a Community Context</w:t>
      </w:r>
      <w:r w:rsidRPr="002F62F1">
        <w:rPr>
          <w:color w:val="C0504D" w:themeColor="accent2"/>
        </w:rPr>
        <w:t xml:space="preserve"> and would suggest that we should consider how whole </w:t>
      </w:r>
      <w:r w:rsidRPr="002F62F1">
        <w:rPr>
          <w:b/>
          <w:bCs/>
          <w:color w:val="C0504D" w:themeColor="accent2"/>
        </w:rPr>
        <w:t>community</w:t>
      </w:r>
      <w:r w:rsidRPr="002F62F1">
        <w:rPr>
          <w:b/>
          <w:bCs/>
        </w:rPr>
        <w:t xml:space="preserve"> can co-evolve</w:t>
      </w:r>
      <w:r w:rsidRPr="002F62F1">
        <w:t>.</w:t>
      </w:r>
    </w:p>
    <w:p w14:paraId="3B0A07AD" w14:textId="77777777" w:rsidR="002F62F1" w:rsidRPr="002F62F1" w:rsidRDefault="00BE64B2" w:rsidP="002F62F1">
      <w:pPr>
        <w:spacing w:line="480" w:lineRule="auto"/>
      </w:pPr>
      <w:r>
        <w:rPr>
          <w:rFonts w:cs="Times New Roman"/>
        </w:rPr>
        <w:t xml:space="preserve">Importantly, </w:t>
      </w:r>
      <w:commentRangeStart w:id="103"/>
      <w:commentRangeStart w:id="104"/>
      <w:r w:rsidRPr="00C91678">
        <w:rPr>
          <w:rFonts w:cs="Times New Roman"/>
        </w:rPr>
        <w:t xml:space="preserve">the </w:t>
      </w:r>
      <w:commentRangeStart w:id="105"/>
      <w:commentRangeStart w:id="106"/>
      <w:r w:rsidRPr="00C91678">
        <w:rPr>
          <w:rFonts w:cs="Times New Roman"/>
        </w:rPr>
        <w:t>more</w:t>
      </w:r>
      <w:commentRangeEnd w:id="105"/>
      <w:r>
        <w:rPr>
          <w:rStyle w:val="CommentReference"/>
        </w:rPr>
        <w:commentReference w:id="105"/>
      </w:r>
      <w:commentRangeEnd w:id="106"/>
      <w:r w:rsidR="00E8395E">
        <w:rPr>
          <w:rStyle w:val="CommentReference"/>
        </w:rPr>
        <w:commentReference w:id="106"/>
      </w:r>
      <w:r w:rsidRPr="00C91678">
        <w:rPr>
          <w:rFonts w:cs="Times New Roman"/>
        </w:rPr>
        <w:t xml:space="preserve"> dissimilar two plant genotypes are in their genetic composition, the more dissimilar they </w:t>
      </w:r>
      <w:r>
        <w:rPr>
          <w:rFonts w:cs="Times New Roman"/>
        </w:rPr>
        <w:t>are</w:t>
      </w:r>
      <w:r w:rsidRPr="00C91678">
        <w:rPr>
          <w:rFonts w:cs="Times New Roman"/>
        </w:rPr>
        <w:t xml:space="preserve"> in the communities they support</w:t>
      </w:r>
      <w:r>
        <w:rPr>
          <w:rFonts w:cs="Times New Roman"/>
        </w:rPr>
        <w:t xml:space="preserve"> </w:t>
      </w:r>
      <w:r w:rsidRPr="00C91678">
        <w:rPr>
          <w:rFonts w:cs="Times New Roman"/>
        </w:rPr>
        <w:t>(</w:t>
      </w:r>
      <w:r>
        <w:rPr>
          <w:rFonts w:cs="Times New Roman"/>
        </w:rPr>
        <w:t xml:space="preserve">e.g., </w:t>
      </w:r>
      <w:proofErr w:type="spellStart"/>
      <w:r w:rsidRPr="00C91678">
        <w:rPr>
          <w:rFonts w:cs="Times New Roman"/>
        </w:rPr>
        <w:t>Bangert</w:t>
      </w:r>
      <w:proofErr w:type="spellEnd"/>
      <w:r w:rsidRPr="00C91678">
        <w:rPr>
          <w:rFonts w:cs="Times New Roman"/>
        </w:rPr>
        <w:t xml:space="preserve"> </w:t>
      </w:r>
      <w:r w:rsidRPr="00BF55F3">
        <w:rPr>
          <w:rFonts w:cs="Times New Roman"/>
          <w:i/>
        </w:rPr>
        <w:t>et al</w:t>
      </w:r>
      <w:r w:rsidRPr="00C91678">
        <w:rPr>
          <w:rFonts w:cs="Times New Roman"/>
        </w:rPr>
        <w:t xml:space="preserve">. 2006, Barbour </w:t>
      </w:r>
      <w:r w:rsidRPr="00BF55F3">
        <w:rPr>
          <w:rFonts w:cs="Times New Roman"/>
          <w:i/>
        </w:rPr>
        <w:t>et al</w:t>
      </w:r>
      <w:r w:rsidRPr="00C91678">
        <w:rPr>
          <w:rFonts w:cs="Times New Roman"/>
        </w:rPr>
        <w:t xml:space="preserve">. 2009, </w:t>
      </w:r>
      <w:proofErr w:type="spellStart"/>
      <w:r w:rsidRPr="00C91678">
        <w:rPr>
          <w:rFonts w:cs="Times New Roman"/>
        </w:rPr>
        <w:t>Zytynska</w:t>
      </w:r>
      <w:proofErr w:type="spellEnd"/>
      <w:r w:rsidRPr="00C91678">
        <w:rPr>
          <w:rFonts w:cs="Times New Roman"/>
        </w:rPr>
        <w:t xml:space="preserve"> </w:t>
      </w:r>
      <w:r w:rsidRPr="00BF55F3">
        <w:rPr>
          <w:rFonts w:cs="Times New Roman"/>
          <w:i/>
        </w:rPr>
        <w:t>et al</w:t>
      </w:r>
      <w:r w:rsidRPr="00C91678">
        <w:rPr>
          <w:rFonts w:cs="Times New Roman"/>
        </w:rPr>
        <w:t xml:space="preserve">. 2011, </w:t>
      </w:r>
      <w:proofErr w:type="spellStart"/>
      <w:r>
        <w:rPr>
          <w:rFonts w:cs="Times New Roman"/>
        </w:rPr>
        <w:t>Cordier</w:t>
      </w:r>
      <w:proofErr w:type="spellEnd"/>
      <w:r>
        <w:rPr>
          <w:rFonts w:cs="Times New Roman"/>
        </w:rPr>
        <w:t xml:space="preserve"> </w:t>
      </w:r>
      <w:r w:rsidRPr="00BF55F3">
        <w:rPr>
          <w:rFonts w:cs="Times New Roman"/>
          <w:i/>
        </w:rPr>
        <w:t>et al</w:t>
      </w:r>
      <w:r>
        <w:rPr>
          <w:rFonts w:cs="Times New Roman"/>
        </w:rPr>
        <w:t xml:space="preserve">. </w:t>
      </w:r>
      <w:commentRangeStart w:id="107"/>
      <w:r>
        <w:rPr>
          <w:rFonts w:cs="Times New Roman"/>
        </w:rPr>
        <w:t>2012</w:t>
      </w:r>
      <w:commentRangeEnd w:id="107"/>
      <w:r>
        <w:rPr>
          <w:rStyle w:val="CommentReference"/>
          <w:vanish/>
        </w:rPr>
        <w:commentReference w:id="107"/>
      </w:r>
      <w:r>
        <w:rPr>
          <w:rFonts w:cs="Times New Roman"/>
        </w:rPr>
        <w:t xml:space="preserve">, </w:t>
      </w:r>
      <w:proofErr w:type="spellStart"/>
      <w:r w:rsidRPr="00C91678">
        <w:rPr>
          <w:rFonts w:cs="Times New Roman"/>
        </w:rPr>
        <w:t>Bernhardsson</w:t>
      </w:r>
      <w:proofErr w:type="spellEnd"/>
      <w:r w:rsidRPr="00C91678">
        <w:rPr>
          <w:rFonts w:cs="Times New Roman"/>
        </w:rPr>
        <w:t xml:space="preserve"> </w:t>
      </w:r>
      <w:r w:rsidRPr="00BF55F3">
        <w:rPr>
          <w:rFonts w:cs="Times New Roman"/>
          <w:i/>
        </w:rPr>
        <w:t>et al</w:t>
      </w:r>
      <w:r w:rsidRPr="00C91678">
        <w:rPr>
          <w:rFonts w:cs="Times New Roman"/>
        </w:rPr>
        <w:t>. 2013)</w:t>
      </w:r>
      <w:r>
        <w:rPr>
          <w:rFonts w:cs="Times New Roman"/>
        </w:rPr>
        <w:t>; this genetic similarity rule (</w:t>
      </w:r>
      <w:proofErr w:type="spellStart"/>
      <w:r>
        <w:rPr>
          <w:rFonts w:cs="Times New Roman"/>
        </w:rPr>
        <w:t>Bangert</w:t>
      </w:r>
      <w:proofErr w:type="spellEnd"/>
      <w:r>
        <w:rPr>
          <w:rFonts w:cs="Times New Roman"/>
        </w:rPr>
        <w:t xml:space="preserve"> et al. 2006) provides a predictive framework with which understand the relationship of plant genotype with associated communities and the ecosystem processes they influence</w:t>
      </w:r>
      <w:r w:rsidRPr="00C91678">
        <w:rPr>
          <w:rFonts w:cs="Times New Roman"/>
        </w:rPr>
        <w:t>.</w:t>
      </w:r>
      <w:commentRangeEnd w:id="103"/>
      <w:r>
        <w:rPr>
          <w:rStyle w:val="CommentReference"/>
          <w:vanish/>
        </w:rPr>
        <w:commentReference w:id="103"/>
      </w:r>
      <w:commentRangeEnd w:id="104"/>
      <w:r w:rsidR="002E2F1B">
        <w:rPr>
          <w:rStyle w:val="CommentReference"/>
        </w:rPr>
        <w:commentReference w:id="104"/>
      </w:r>
    </w:p>
    <w:p w14:paraId="0AD55536" w14:textId="77777777" w:rsidR="00757862" w:rsidRDefault="00757862" w:rsidP="00757862">
      <w:pPr>
        <w:spacing w:line="480" w:lineRule="auto"/>
      </w:pPr>
    </w:p>
    <w:p w14:paraId="3532B888" w14:textId="77777777" w:rsidR="00200AA3" w:rsidRDefault="00200AA3" w:rsidP="00F46E48">
      <w:pPr>
        <w:spacing w:line="480" w:lineRule="auto"/>
      </w:pPr>
    </w:p>
    <w:p w14:paraId="75DE10EB" w14:textId="77777777" w:rsidR="00200AA3" w:rsidRDefault="00200AA3" w:rsidP="00F46E48">
      <w:pPr>
        <w:spacing w:line="480" w:lineRule="auto"/>
      </w:pPr>
    </w:p>
    <w:p w14:paraId="633C0D91" w14:textId="77777777" w:rsidR="00200AA3" w:rsidRDefault="00200AA3" w:rsidP="00F46E48">
      <w:pPr>
        <w:spacing w:line="480" w:lineRule="auto"/>
      </w:pPr>
    </w:p>
    <w:p w14:paraId="11E159CE" w14:textId="77777777" w:rsidR="00200AA3" w:rsidRDefault="00200AA3" w:rsidP="00F46E48">
      <w:pPr>
        <w:spacing w:line="480" w:lineRule="auto"/>
      </w:pPr>
    </w:p>
    <w:p w14:paraId="0D3EFD6B" w14:textId="77777777" w:rsidR="00200AA3" w:rsidRDefault="00200AA3" w:rsidP="00F46E48">
      <w:pPr>
        <w:spacing w:line="480" w:lineRule="auto"/>
      </w:pPr>
    </w:p>
    <w:p w14:paraId="448CB395" w14:textId="77777777" w:rsidR="00200AA3" w:rsidRDefault="00200AA3" w:rsidP="00200AA3">
      <w:pPr>
        <w:spacing w:line="480" w:lineRule="auto"/>
        <w:rPr>
          <w:rFonts w:cs="Times New Roman"/>
        </w:rPr>
      </w:pPr>
    </w:p>
    <w:p w14:paraId="64D2406E" w14:textId="77777777" w:rsidR="00200AA3" w:rsidRPr="00775FF1" w:rsidRDefault="00200AA3" w:rsidP="00200AA3">
      <w:pPr>
        <w:autoSpaceDE w:val="0"/>
        <w:autoSpaceDN w:val="0"/>
        <w:adjustRightInd w:val="0"/>
        <w:spacing w:line="480" w:lineRule="auto"/>
        <w:rPr>
          <w:rFonts w:ascii="Times" w:hAnsi="Times"/>
          <w:i/>
        </w:rPr>
      </w:pPr>
      <w:commentRangeStart w:id="108"/>
      <w:r>
        <w:rPr>
          <w:rFonts w:cs="Times New Roman"/>
        </w:rPr>
        <w:tab/>
        <w:t xml:space="preserve">It seems likely that the interactions of foundation species (i.e., species that drive their respective ecosystems; Dayton 1972, Ellison et al. 2005) and other species of large effect (e.g., keystone, ecosystem engineers, dominant, umbrella species, etc.) are especially important to understand due to their recognized influences in structuring whole habitats. For example, Busby et al. (2014 or in press?) show that individual genotypes of the foundation species </w:t>
      </w:r>
      <w:proofErr w:type="spellStart"/>
      <w:r w:rsidRPr="006D1914">
        <w:rPr>
          <w:rFonts w:cs="Times New Roman"/>
          <w:i/>
        </w:rPr>
        <w:t>Populus</w:t>
      </w:r>
      <w:proofErr w:type="spellEnd"/>
      <w:r w:rsidRPr="006D1914">
        <w:rPr>
          <w:rFonts w:cs="Times New Roman"/>
          <w:i/>
        </w:rPr>
        <w:t xml:space="preserve"> </w:t>
      </w:r>
      <w:proofErr w:type="spellStart"/>
      <w:r w:rsidRPr="006D1914">
        <w:rPr>
          <w:rFonts w:cs="Times New Roman"/>
          <w:i/>
        </w:rPr>
        <w:t>angustifolia</w:t>
      </w:r>
      <w:proofErr w:type="spellEnd"/>
      <w:r>
        <w:rPr>
          <w:rFonts w:cs="Times New Roman"/>
        </w:rPr>
        <w:t xml:space="preserve"> (</w:t>
      </w:r>
      <w:proofErr w:type="spellStart"/>
      <w:r>
        <w:rPr>
          <w:rFonts w:cs="Times New Roman"/>
        </w:rPr>
        <w:t>narrowleaf</w:t>
      </w:r>
      <w:proofErr w:type="spellEnd"/>
      <w:r>
        <w:rPr>
          <w:rFonts w:cs="Times New Roman"/>
        </w:rPr>
        <w:t xml:space="preserve"> cottonwood) differ greatly in their resistance to the leaf pathogen, </w:t>
      </w:r>
      <w:proofErr w:type="spellStart"/>
      <w:r w:rsidRPr="008970AE">
        <w:rPr>
          <w:rFonts w:ascii="Times" w:hAnsi="Times"/>
          <w:i/>
        </w:rPr>
        <w:t>Drepanopeziza</w:t>
      </w:r>
      <w:proofErr w:type="spellEnd"/>
      <w:r w:rsidRPr="008970AE">
        <w:rPr>
          <w:rFonts w:ascii="Times" w:hAnsi="Times"/>
          <w:i/>
        </w:rPr>
        <w:t xml:space="preserve"> </w:t>
      </w:r>
      <w:proofErr w:type="spellStart"/>
      <w:r w:rsidRPr="008970AE">
        <w:rPr>
          <w:rFonts w:ascii="Times" w:hAnsi="Times"/>
          <w:i/>
        </w:rPr>
        <w:t>populi</w:t>
      </w:r>
      <w:proofErr w:type="spellEnd"/>
      <w:r>
        <w:rPr>
          <w:rFonts w:ascii="Times" w:hAnsi="Times"/>
        </w:rPr>
        <w:t>, and pathogen resistant genotypes support different foliar arthropod communities than pathogen susceptible genotypes. When susceptible tree genotypes are inoculated with the pathogen, associated arthropod communities are very different than on the same genotypes that were not inoculated with pathogens. Similarly, with tall fescue (</w:t>
      </w:r>
      <w:proofErr w:type="spellStart"/>
      <w:r w:rsidRPr="00775FF1">
        <w:rPr>
          <w:rFonts w:ascii="Times" w:hAnsi="Times"/>
          <w:i/>
        </w:rPr>
        <w:t>Lolium</w:t>
      </w:r>
      <w:proofErr w:type="spellEnd"/>
      <w:r w:rsidRPr="00775FF1">
        <w:rPr>
          <w:rFonts w:ascii="Times" w:hAnsi="Times"/>
          <w:i/>
        </w:rPr>
        <w:t xml:space="preserve"> </w:t>
      </w:r>
      <w:proofErr w:type="spellStart"/>
      <w:r w:rsidRPr="00775FF1">
        <w:rPr>
          <w:rFonts w:ascii="Times" w:hAnsi="Times"/>
          <w:i/>
        </w:rPr>
        <w:t>arundinaceum</w:t>
      </w:r>
      <w:proofErr w:type="spellEnd"/>
      <w:r>
        <w:rPr>
          <w:rFonts w:ascii="Times" w:hAnsi="Times"/>
        </w:rPr>
        <w:t xml:space="preserve">) and its systemic </w:t>
      </w:r>
      <w:proofErr w:type="spellStart"/>
      <w:r>
        <w:rPr>
          <w:rFonts w:ascii="Times" w:hAnsi="Times"/>
        </w:rPr>
        <w:t>endophyte</w:t>
      </w:r>
      <w:proofErr w:type="spellEnd"/>
      <w:r>
        <w:rPr>
          <w:rFonts w:ascii="Times" w:hAnsi="Times"/>
        </w:rPr>
        <w:t xml:space="preserve"> (</w:t>
      </w:r>
      <w:proofErr w:type="spellStart"/>
      <w:r w:rsidRPr="00775FF1">
        <w:rPr>
          <w:rFonts w:ascii="Times" w:hAnsi="Times"/>
          <w:i/>
        </w:rPr>
        <w:t>Neotyphodium</w:t>
      </w:r>
      <w:proofErr w:type="spellEnd"/>
      <w:r>
        <w:rPr>
          <w:rFonts w:ascii="Times" w:hAnsi="Times"/>
          <w:i/>
        </w:rPr>
        <w:t xml:space="preserve"> </w:t>
      </w:r>
      <w:proofErr w:type="spellStart"/>
      <w:r w:rsidRPr="00775FF1">
        <w:rPr>
          <w:rFonts w:ascii="Times" w:hAnsi="Times"/>
          <w:i/>
        </w:rPr>
        <w:t>coenophialum</w:t>
      </w:r>
      <w:proofErr w:type="spellEnd"/>
      <w:r>
        <w:rPr>
          <w:rFonts w:ascii="Times" w:hAnsi="Times"/>
        </w:rPr>
        <w:t xml:space="preserve">), an important pair of introduced foundation species in eastern North </w:t>
      </w:r>
      <w:proofErr w:type="gramStart"/>
      <w:r>
        <w:rPr>
          <w:rFonts w:ascii="Times" w:hAnsi="Times"/>
        </w:rPr>
        <w:t>America,</w:t>
      </w:r>
      <w:proofErr w:type="gramEnd"/>
      <w:r>
        <w:rPr>
          <w:rFonts w:ascii="Times" w:hAnsi="Times"/>
        </w:rPr>
        <w:t xml:space="preserve"> the genotype of both species can interact to influence herbivory and the structure of the surrounding plant community (</w:t>
      </w:r>
      <w:proofErr w:type="spellStart"/>
      <w:r>
        <w:rPr>
          <w:rFonts w:ascii="Times" w:hAnsi="Times"/>
        </w:rPr>
        <w:t>Rudgers</w:t>
      </w:r>
      <w:proofErr w:type="spellEnd"/>
      <w:r>
        <w:rPr>
          <w:rFonts w:ascii="Times" w:hAnsi="Times"/>
        </w:rPr>
        <w:t xml:space="preserve"> et al. 2010). In these cases, the genetically based interactions of a plant with a strongly interacting symbiotic fungus define a much larger community. </w:t>
      </w:r>
      <w:commentRangeStart w:id="109"/>
      <w:r>
        <w:rPr>
          <w:rFonts w:ascii="Times" w:hAnsi="Times"/>
        </w:rPr>
        <w:t xml:space="preserve">Such experiments clearly highlight how plant genotypes define interactions with other foundational species to structure communities.  </w:t>
      </w:r>
      <w:commentRangeEnd w:id="109"/>
      <w:r>
        <w:rPr>
          <w:rStyle w:val="CommentReference"/>
          <w:vanish/>
        </w:rPr>
        <w:commentReference w:id="109"/>
      </w:r>
      <w:commentRangeStart w:id="110"/>
      <w:ins w:id="111" w:author="Thomas Whitham" w:date="2014-05-26T16:11:00Z">
        <w:r>
          <w:rPr>
            <w:rFonts w:ascii="Times" w:hAnsi="Times"/>
          </w:rPr>
          <w:t>Although there are other interactions with non-foundation species that affect associated community member</w:t>
        </w:r>
      </w:ins>
      <w:ins w:id="112" w:author="Thomas Whitham" w:date="2014-05-26T16:17:00Z">
        <w:r>
          <w:rPr>
            <w:rFonts w:ascii="Times" w:hAnsi="Times"/>
          </w:rPr>
          <w:t>s</w:t>
        </w:r>
      </w:ins>
      <w:ins w:id="113" w:author="Thomas Whitham" w:date="2014-05-26T16:11:00Z">
        <w:r>
          <w:rPr>
            <w:rFonts w:ascii="Times" w:hAnsi="Times"/>
          </w:rPr>
          <w:t xml:space="preserve"> (refs), </w:t>
        </w:r>
      </w:ins>
      <w:commentRangeEnd w:id="110"/>
      <w:ins w:id="114" w:author="Thomas Whitham" w:date="2014-05-26T16:13:00Z">
        <w:r>
          <w:rPr>
            <w:rStyle w:val="CommentReference"/>
          </w:rPr>
          <w:commentReference w:id="110"/>
        </w:r>
      </w:ins>
      <w:ins w:id="115" w:author="Thomas Whitham" w:date="2014-05-26T16:11:00Z">
        <w:r>
          <w:rPr>
            <w:rFonts w:ascii="Times" w:hAnsi="Times"/>
          </w:rPr>
          <w:t>the potential to affect very larger communities involving thousands of associated species</w:t>
        </w:r>
      </w:ins>
      <w:ins w:id="116" w:author="Thomas Whitham" w:date="2014-05-26T16:18:00Z">
        <w:r>
          <w:rPr>
            <w:rFonts w:ascii="Times" w:hAnsi="Times"/>
          </w:rPr>
          <w:t xml:space="preserve"> in multiple trophic levels</w:t>
        </w:r>
      </w:ins>
      <w:ins w:id="117" w:author="Thomas Whitham" w:date="2014-05-26T16:11:00Z">
        <w:r>
          <w:rPr>
            <w:rFonts w:ascii="Times" w:hAnsi="Times"/>
          </w:rPr>
          <w:t xml:space="preserve"> is likely limited to foundation species that are clearly recognized as </w:t>
        </w:r>
      </w:ins>
      <w:ins w:id="118" w:author="Thomas Whitham" w:date="2014-05-26T16:12:00Z">
        <w:r>
          <w:rPr>
            <w:rFonts w:ascii="Times" w:hAnsi="Times"/>
          </w:rPr>
          <w:t>ecosystem</w:t>
        </w:r>
      </w:ins>
      <w:ins w:id="119" w:author="Thomas Whitham" w:date="2014-05-26T16:11:00Z">
        <w:r>
          <w:rPr>
            <w:rFonts w:ascii="Times" w:hAnsi="Times"/>
          </w:rPr>
          <w:t xml:space="preserve"> </w:t>
        </w:r>
      </w:ins>
      <w:ins w:id="120" w:author="Thomas Whitham" w:date="2014-05-26T16:12:00Z">
        <w:r>
          <w:rPr>
            <w:rFonts w:ascii="Times" w:hAnsi="Times"/>
          </w:rPr>
          <w:t>drivers.</w:t>
        </w:r>
      </w:ins>
      <w:commentRangeEnd w:id="108"/>
      <w:ins w:id="121" w:author="Thomas Whitham" w:date="2014-05-28T15:11:00Z">
        <w:r>
          <w:rPr>
            <w:rStyle w:val="CommentReference"/>
          </w:rPr>
          <w:commentReference w:id="108"/>
        </w:r>
      </w:ins>
    </w:p>
    <w:p w14:paraId="70FEABFA" w14:textId="77777777" w:rsidR="00D95E1D" w:rsidRDefault="00670C51" w:rsidP="00F46E48">
      <w:pPr>
        <w:spacing w:line="480" w:lineRule="auto"/>
      </w:pPr>
      <w:r>
        <w:br w:type="page"/>
      </w:r>
      <w:r w:rsidR="00D16421" w:rsidRPr="00D267B2">
        <w:rPr>
          <w:b/>
        </w:rPr>
        <w:t>Table 1.</w:t>
      </w:r>
      <w:r w:rsidR="00D16421">
        <w:t xml:space="preserve">  Information on each community…Taxa,</w:t>
      </w:r>
      <w:r w:rsidR="00A15653">
        <w:t xml:space="preserve"> kingdoms,</w:t>
      </w:r>
      <w:r w:rsidR="00D16421">
        <w:t xml:space="preserve"> location</w:t>
      </w:r>
      <w:r w:rsidR="00A15653">
        <w:t xml:space="preserve"> on/in tree</w:t>
      </w:r>
      <w:r w:rsidR="00D16421">
        <w:t>, richness, number of genotype</w:t>
      </w:r>
      <w:r w:rsidR="00A15653">
        <w:t>s and trees</w:t>
      </w:r>
      <w:r w:rsidR="00D16421">
        <w:t xml:space="preserve"> in the full datasets, </w:t>
      </w:r>
      <w:r w:rsidR="00183311">
        <w:t xml:space="preserve">reference to original </w:t>
      </w:r>
      <w:r w:rsidR="00D95E1D">
        <w:t>publication</w:t>
      </w:r>
      <w:r w:rsidR="00E71690">
        <w:t>.</w:t>
      </w:r>
    </w:p>
    <w:p w14:paraId="751884DC" w14:textId="77777777" w:rsidR="00D95E1D" w:rsidRDefault="00D95E1D" w:rsidP="00F46E48">
      <w:pPr>
        <w:spacing w:line="480" w:lineRule="auto"/>
      </w:pPr>
    </w:p>
    <w:p w14:paraId="48ADF39E" w14:textId="77777777" w:rsidR="00E75FD0" w:rsidRDefault="00D95E1D" w:rsidP="00F46E48">
      <w:pPr>
        <w:spacing w:line="480" w:lineRule="auto"/>
      </w:pPr>
      <w:r>
        <w:br w:type="page"/>
      </w:r>
      <w:r w:rsidR="009259B0" w:rsidRPr="009259B0">
        <w:rPr>
          <w:b/>
        </w:rPr>
        <w:t>Table 2.</w:t>
      </w:r>
      <w:r w:rsidR="00E75FD0">
        <w:t xml:space="preserve"> Genotype </w:t>
      </w:r>
      <w:r w:rsidR="00D267B2">
        <w:t>M</w:t>
      </w:r>
      <w:r w:rsidR="00E75FD0">
        <w:t xml:space="preserve">antels and </w:t>
      </w:r>
      <w:r w:rsidR="00D267B2">
        <w:t>S</w:t>
      </w:r>
      <w:r w:rsidR="009259B0">
        <w:t xml:space="preserve">pearman’s </w:t>
      </w:r>
      <w:r w:rsidR="00E75FD0">
        <w:t>correlations for</w:t>
      </w:r>
      <w:r w:rsidR="00D267B2">
        <w:t xml:space="preserve"> composition and</w:t>
      </w:r>
      <w:r w:rsidR="00E75FD0">
        <w:t xml:space="preserve"> abundance</w:t>
      </w:r>
      <w:r w:rsidR="00D267B2">
        <w:t>, respectively, and sample sizes and p-values for each comparison.</w:t>
      </w:r>
    </w:p>
    <w:p w14:paraId="5467CC70" w14:textId="77777777" w:rsidR="00AD2545" w:rsidRDefault="00AD2545" w:rsidP="00F46E48">
      <w:pPr>
        <w:spacing w:line="480" w:lineRule="auto"/>
      </w:pPr>
    </w:p>
    <w:p w14:paraId="2D1ACEF0" w14:textId="77777777" w:rsidR="00A96EEF" w:rsidRDefault="00A96EEF" w:rsidP="00F46E48">
      <w:pPr>
        <w:spacing w:line="480" w:lineRule="auto"/>
        <w:sectPr w:rsidR="00A96EEF">
          <w:pgSz w:w="12240" w:h="15840"/>
          <w:pgMar w:top="1440" w:right="1440" w:bottom="1440" w:left="1440" w:header="720" w:footer="720" w:gutter="0"/>
          <w:lnNumType w:countBy="1"/>
          <w:cols w:space="720"/>
        </w:sectPr>
      </w:pPr>
    </w:p>
    <w:p w14:paraId="78819664" w14:textId="77777777" w:rsidR="00A96EEF" w:rsidRDefault="00A96EEF" w:rsidP="00A96EEF">
      <w:pPr>
        <w:spacing w:line="480" w:lineRule="auto"/>
      </w:pPr>
      <w:commentRangeStart w:id="122"/>
      <w:commentRangeStart w:id="123"/>
      <w:proofErr w:type="gramStart"/>
      <w:r w:rsidRPr="00AD2545">
        <w:rPr>
          <w:b/>
        </w:rPr>
        <w:t>Table</w:t>
      </w:r>
      <w:commentRangeEnd w:id="122"/>
      <w:r w:rsidR="00E0318F">
        <w:rPr>
          <w:rStyle w:val="CommentReference"/>
          <w:vanish/>
        </w:rPr>
        <w:commentReference w:id="122"/>
      </w:r>
      <w:commentRangeEnd w:id="123"/>
      <w:r w:rsidR="007A1EE1">
        <w:rPr>
          <w:rStyle w:val="CommentReference"/>
        </w:rPr>
        <w:commentReference w:id="123"/>
      </w:r>
      <w:r w:rsidRPr="00AD2545">
        <w:rPr>
          <w:b/>
        </w:rPr>
        <w:t xml:space="preserve"> 3.</w:t>
      </w:r>
      <w:proofErr w:type="gramEnd"/>
      <w:r>
        <w:t xml:space="preserve"> </w:t>
      </w:r>
      <w:r w:rsidR="00212916">
        <w:t>Four matrices used as pre</w:t>
      </w:r>
      <w:r w:rsidR="009A1876">
        <w:t>dictors in the partial M</w:t>
      </w:r>
      <w:r w:rsidR="00212916">
        <w:t xml:space="preserve">antel </w:t>
      </w:r>
      <w:proofErr w:type="gramStart"/>
      <w:r w:rsidR="00212916">
        <w:t>test examining</w:t>
      </w:r>
      <w:proofErr w:type="gramEnd"/>
      <w:r w:rsidR="00212916">
        <w:t xml:space="preserve"> factors that affect the strength of pair-wise community </w:t>
      </w:r>
      <w:r w:rsidR="003A21A2">
        <w:t>Mantel and correlation analyses</w:t>
      </w:r>
      <w:r w:rsidR="00212916">
        <w:t xml:space="preserve"> (</w:t>
      </w:r>
      <w:r w:rsidR="003A21A2">
        <w:t>See Table 2</w:t>
      </w:r>
      <w:r w:rsidR="001C4F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794"/>
        <w:gridCol w:w="3057"/>
        <w:gridCol w:w="3267"/>
        <w:gridCol w:w="4058"/>
      </w:tblGrid>
      <w:tr w:rsidR="00BE274E" w14:paraId="2920B542" w14:textId="77777777">
        <w:tc>
          <w:tcPr>
            <w:tcW w:w="2794" w:type="dxa"/>
            <w:tcBorders>
              <w:top w:val="single" w:sz="4" w:space="0" w:color="auto"/>
              <w:bottom w:val="single" w:sz="4" w:space="0" w:color="auto"/>
            </w:tcBorders>
          </w:tcPr>
          <w:p w14:paraId="1E7365ED" w14:textId="77777777" w:rsidR="00BE274E" w:rsidRPr="005A4D60" w:rsidRDefault="00BE274E" w:rsidP="00D92223">
            <w:pPr>
              <w:spacing w:line="480" w:lineRule="auto"/>
              <w:jc w:val="center"/>
            </w:pPr>
            <w:r w:rsidRPr="005A4D60">
              <w:t>Predictor matrix</w:t>
            </w:r>
          </w:p>
        </w:tc>
        <w:tc>
          <w:tcPr>
            <w:tcW w:w="3057" w:type="dxa"/>
            <w:tcBorders>
              <w:top w:val="single" w:sz="4" w:space="0" w:color="auto"/>
              <w:bottom w:val="single" w:sz="4" w:space="0" w:color="auto"/>
            </w:tcBorders>
          </w:tcPr>
          <w:p w14:paraId="4C1A08A4" w14:textId="77777777" w:rsidR="00BE274E" w:rsidRPr="005A4D60" w:rsidRDefault="00CD68DB" w:rsidP="00D92223">
            <w:pPr>
              <w:spacing w:line="480" w:lineRule="auto"/>
              <w:jc w:val="center"/>
            </w:pPr>
            <w:r w:rsidRPr="005A4D60">
              <w:t>Variable notes</w:t>
            </w:r>
          </w:p>
        </w:tc>
        <w:tc>
          <w:tcPr>
            <w:tcW w:w="3267" w:type="dxa"/>
            <w:tcBorders>
              <w:top w:val="single" w:sz="4" w:space="0" w:color="auto"/>
              <w:bottom w:val="single" w:sz="4" w:space="0" w:color="auto"/>
            </w:tcBorders>
          </w:tcPr>
          <w:p w14:paraId="1DCA69BA" w14:textId="77777777" w:rsidR="00BE274E" w:rsidRPr="005A4D60" w:rsidRDefault="00CD68DB" w:rsidP="00D92223">
            <w:pPr>
              <w:spacing w:line="480" w:lineRule="auto"/>
              <w:jc w:val="center"/>
            </w:pPr>
            <w:r w:rsidRPr="005A4D60">
              <w:t>Data in matrix</w:t>
            </w:r>
            <w:r w:rsidR="00BE274E" w:rsidRPr="005A4D60">
              <w:t xml:space="preserve"> </w:t>
            </w:r>
          </w:p>
        </w:tc>
        <w:tc>
          <w:tcPr>
            <w:tcW w:w="4058" w:type="dxa"/>
            <w:tcBorders>
              <w:top w:val="single" w:sz="4" w:space="0" w:color="auto"/>
              <w:bottom w:val="single" w:sz="4" w:space="0" w:color="auto"/>
            </w:tcBorders>
          </w:tcPr>
          <w:p w14:paraId="7946B87E" w14:textId="77777777" w:rsidR="00BE274E" w:rsidRPr="005A4D60" w:rsidRDefault="00BE274E" w:rsidP="00D92223">
            <w:pPr>
              <w:spacing w:line="480" w:lineRule="auto"/>
              <w:jc w:val="center"/>
            </w:pPr>
            <w:commentRangeStart w:id="124"/>
            <w:r w:rsidRPr="005A4D60">
              <w:t>Question</w:t>
            </w:r>
            <w:commentRangeEnd w:id="124"/>
            <w:r w:rsidR="006C3527">
              <w:rPr>
                <w:rStyle w:val="CommentReference"/>
                <w:vanish/>
              </w:rPr>
              <w:commentReference w:id="124"/>
            </w:r>
            <w:r w:rsidRPr="005A4D60">
              <w:t xml:space="preserve"> addressed</w:t>
            </w:r>
          </w:p>
        </w:tc>
      </w:tr>
      <w:tr w:rsidR="00BE274E" w14:paraId="09FD4259" w14:textId="77777777">
        <w:trPr>
          <w:trHeight w:val="1196"/>
        </w:trPr>
        <w:tc>
          <w:tcPr>
            <w:tcW w:w="2794" w:type="dxa"/>
            <w:tcBorders>
              <w:top w:val="single" w:sz="4" w:space="0" w:color="auto"/>
            </w:tcBorders>
          </w:tcPr>
          <w:p w14:paraId="66D665A3" w14:textId="77777777" w:rsidR="00BE274E" w:rsidRPr="00CF56F3" w:rsidRDefault="00BE274E" w:rsidP="0002151E">
            <w:pPr>
              <w:spacing w:line="480" w:lineRule="auto"/>
              <w:rPr>
                <w:b/>
                <w:sz w:val="20"/>
              </w:rPr>
            </w:pPr>
            <w:r w:rsidRPr="00CF56F3">
              <w:rPr>
                <w:b/>
                <w:sz w:val="20"/>
              </w:rPr>
              <w:t xml:space="preserve">Occurring on the same or different location </w:t>
            </w:r>
            <w:r w:rsidR="005A4D60" w:rsidRPr="00CF56F3">
              <w:rPr>
                <w:b/>
                <w:sz w:val="20"/>
              </w:rPr>
              <w:t>on the tree</w:t>
            </w:r>
          </w:p>
        </w:tc>
        <w:tc>
          <w:tcPr>
            <w:tcW w:w="3057" w:type="dxa"/>
            <w:tcBorders>
              <w:top w:val="single" w:sz="4" w:space="0" w:color="auto"/>
            </w:tcBorders>
          </w:tcPr>
          <w:p w14:paraId="4A06150D" w14:textId="77777777" w:rsidR="00BE274E" w:rsidRPr="00A212BA" w:rsidRDefault="00A212BA" w:rsidP="00A212BA">
            <w:pPr>
              <w:spacing w:line="480" w:lineRule="auto"/>
              <w:rPr>
                <w:sz w:val="20"/>
              </w:rPr>
            </w:pPr>
            <w:r w:rsidRPr="00A212BA">
              <w:rPr>
                <w:sz w:val="20"/>
              </w:rPr>
              <w:t xml:space="preserve">Three locations defined: </w:t>
            </w:r>
            <w:proofErr w:type="spellStart"/>
            <w:r w:rsidRPr="00A212BA">
              <w:rPr>
                <w:sz w:val="20"/>
              </w:rPr>
              <w:t>phylosphere</w:t>
            </w:r>
            <w:proofErr w:type="spellEnd"/>
            <w:r w:rsidRPr="00A212BA">
              <w:rPr>
                <w:sz w:val="20"/>
              </w:rPr>
              <w:t xml:space="preserve"> = leaves and young twigs, trunk = lower bole and associated dead branches, below ground = litter layer and soil</w:t>
            </w:r>
          </w:p>
        </w:tc>
        <w:tc>
          <w:tcPr>
            <w:tcW w:w="3267" w:type="dxa"/>
            <w:tcBorders>
              <w:top w:val="single" w:sz="4" w:space="0" w:color="auto"/>
            </w:tcBorders>
          </w:tcPr>
          <w:p w14:paraId="666270B5" w14:textId="77777777" w:rsidR="00BE274E" w:rsidRPr="00A212BA" w:rsidRDefault="00BE274E" w:rsidP="00F46E48">
            <w:pPr>
              <w:spacing w:line="480" w:lineRule="auto"/>
              <w:rPr>
                <w:sz w:val="20"/>
              </w:rPr>
            </w:pPr>
            <w:r w:rsidRPr="00A212BA">
              <w:rPr>
                <w:sz w:val="20"/>
              </w:rPr>
              <w:t>Two categories; 0 = same location, 1 = different locations</w:t>
            </w:r>
          </w:p>
        </w:tc>
        <w:tc>
          <w:tcPr>
            <w:tcW w:w="4058" w:type="dxa"/>
            <w:tcBorders>
              <w:top w:val="single" w:sz="4" w:space="0" w:color="auto"/>
            </w:tcBorders>
          </w:tcPr>
          <w:p w14:paraId="698AB98D" w14:textId="77777777" w:rsidR="00BE274E" w:rsidRPr="00A212BA" w:rsidRDefault="00BE274E" w:rsidP="0002151E">
            <w:pPr>
              <w:spacing w:line="480" w:lineRule="auto"/>
              <w:rPr>
                <w:sz w:val="20"/>
              </w:rPr>
            </w:pPr>
            <w:r w:rsidRPr="00A212BA">
              <w:rPr>
                <w:sz w:val="20"/>
              </w:rPr>
              <w:t xml:space="preserve">Do communities more strongly </w:t>
            </w:r>
            <w:proofErr w:type="spellStart"/>
            <w:r w:rsidRPr="00A212BA">
              <w:rPr>
                <w:sz w:val="20"/>
              </w:rPr>
              <w:t>covary</w:t>
            </w:r>
            <w:proofErr w:type="spellEnd"/>
            <w:r w:rsidRPr="00A212BA">
              <w:rPr>
                <w:sz w:val="20"/>
              </w:rPr>
              <w:t xml:space="preserve"> when they occur in the same location on a tree?  </w:t>
            </w:r>
          </w:p>
        </w:tc>
      </w:tr>
      <w:tr w:rsidR="00BE274E" w14:paraId="4864F8FD" w14:textId="77777777">
        <w:trPr>
          <w:trHeight w:val="1179"/>
        </w:trPr>
        <w:tc>
          <w:tcPr>
            <w:tcW w:w="2794" w:type="dxa"/>
          </w:tcPr>
          <w:p w14:paraId="53E707EE" w14:textId="77777777" w:rsidR="00BE274E" w:rsidRPr="00CF56F3" w:rsidRDefault="00FD6C2C" w:rsidP="0002151E">
            <w:pPr>
              <w:spacing w:line="480" w:lineRule="auto"/>
              <w:rPr>
                <w:b/>
                <w:sz w:val="20"/>
              </w:rPr>
            </w:pPr>
            <w:r w:rsidRPr="00CF56F3">
              <w:rPr>
                <w:b/>
                <w:sz w:val="20"/>
              </w:rPr>
              <w:t>In the same taxonomic group, or not</w:t>
            </w:r>
          </w:p>
        </w:tc>
        <w:tc>
          <w:tcPr>
            <w:tcW w:w="3057" w:type="dxa"/>
          </w:tcPr>
          <w:p w14:paraId="612806C2" w14:textId="77777777" w:rsidR="00BE274E" w:rsidRPr="00A212BA" w:rsidRDefault="00F37A40" w:rsidP="00F37A40">
            <w:pPr>
              <w:spacing w:line="480" w:lineRule="auto"/>
              <w:rPr>
                <w:sz w:val="20"/>
              </w:rPr>
            </w:pPr>
            <w:r>
              <w:rPr>
                <w:sz w:val="20"/>
              </w:rPr>
              <w:t>Defined as course taxonomic groups: fungi, bacteria, and arthropods</w:t>
            </w:r>
          </w:p>
        </w:tc>
        <w:tc>
          <w:tcPr>
            <w:tcW w:w="3267" w:type="dxa"/>
          </w:tcPr>
          <w:p w14:paraId="57981D63" w14:textId="77777777" w:rsidR="00BE274E" w:rsidRPr="00A212BA" w:rsidRDefault="00FD6C2C" w:rsidP="00BE274E">
            <w:pPr>
              <w:spacing w:line="480" w:lineRule="auto"/>
              <w:rPr>
                <w:sz w:val="20"/>
              </w:rPr>
            </w:pPr>
            <w:r>
              <w:rPr>
                <w:sz w:val="20"/>
              </w:rPr>
              <w:t>Two</w:t>
            </w:r>
            <w:r w:rsidR="00BE274E" w:rsidRPr="00A212BA">
              <w:rPr>
                <w:sz w:val="20"/>
              </w:rPr>
              <w:t xml:space="preserve"> categories; 0 = same taxonomic group, 1 = different locations</w:t>
            </w:r>
          </w:p>
        </w:tc>
        <w:tc>
          <w:tcPr>
            <w:tcW w:w="4058" w:type="dxa"/>
          </w:tcPr>
          <w:p w14:paraId="01AC41CD" w14:textId="77777777" w:rsidR="00BE274E" w:rsidRPr="00A212BA" w:rsidRDefault="00F37A40" w:rsidP="0002151E">
            <w:pPr>
              <w:spacing w:line="480" w:lineRule="auto"/>
              <w:rPr>
                <w:sz w:val="20"/>
              </w:rPr>
            </w:pPr>
            <w:r>
              <w:rPr>
                <w:sz w:val="20"/>
              </w:rPr>
              <w:t>Is</w:t>
            </w:r>
            <w:r w:rsidRPr="00F37A40">
              <w:rPr>
                <w:sz w:val="20"/>
              </w:rPr>
              <w:t xml:space="preserve"> the strength of a pair-wise relation</w:t>
            </w:r>
            <w:r>
              <w:rPr>
                <w:sz w:val="20"/>
              </w:rPr>
              <w:t>ship between two communities</w:t>
            </w:r>
            <w:r w:rsidRPr="00F37A40">
              <w:rPr>
                <w:sz w:val="20"/>
              </w:rPr>
              <w:t xml:space="preserve"> dependent on the relatedness of the organisms</w:t>
            </w:r>
            <w:r w:rsidR="002E7CAE">
              <w:rPr>
                <w:sz w:val="20"/>
              </w:rPr>
              <w:t>?</w:t>
            </w:r>
          </w:p>
        </w:tc>
      </w:tr>
      <w:tr w:rsidR="00BE274E" w14:paraId="1515F4E4" w14:textId="77777777">
        <w:trPr>
          <w:trHeight w:val="630"/>
        </w:trPr>
        <w:tc>
          <w:tcPr>
            <w:tcW w:w="2794" w:type="dxa"/>
          </w:tcPr>
          <w:p w14:paraId="64B0DF7F" w14:textId="77777777" w:rsidR="00BE274E" w:rsidRPr="00CF56F3" w:rsidRDefault="00D43280" w:rsidP="00F46E48">
            <w:pPr>
              <w:spacing w:line="480" w:lineRule="auto"/>
              <w:rPr>
                <w:b/>
                <w:sz w:val="20"/>
              </w:rPr>
            </w:pPr>
            <w:r w:rsidRPr="00CF56F3">
              <w:rPr>
                <w:b/>
                <w:sz w:val="20"/>
              </w:rPr>
              <w:t>Number of months between sampling</w:t>
            </w:r>
          </w:p>
        </w:tc>
        <w:tc>
          <w:tcPr>
            <w:tcW w:w="3057" w:type="dxa"/>
          </w:tcPr>
          <w:p w14:paraId="707AF6F5" w14:textId="77777777" w:rsidR="00BE274E" w:rsidRPr="00A212BA" w:rsidRDefault="0057471C" w:rsidP="00F46E48">
            <w:pPr>
              <w:spacing w:line="480" w:lineRule="auto"/>
              <w:rPr>
                <w:sz w:val="20"/>
              </w:rPr>
            </w:pPr>
            <w:r>
              <w:rPr>
                <w:sz w:val="20"/>
              </w:rPr>
              <w:t>Differences in months were calculated between the sampling dates of each community</w:t>
            </w:r>
          </w:p>
        </w:tc>
        <w:tc>
          <w:tcPr>
            <w:tcW w:w="3267" w:type="dxa"/>
          </w:tcPr>
          <w:p w14:paraId="3860FD74" w14:textId="77777777" w:rsidR="00BE274E" w:rsidRPr="00A212BA" w:rsidRDefault="00D43280" w:rsidP="00F46E48">
            <w:pPr>
              <w:spacing w:line="480" w:lineRule="auto"/>
              <w:rPr>
                <w:sz w:val="20"/>
              </w:rPr>
            </w:pPr>
            <w:r>
              <w:rPr>
                <w:sz w:val="20"/>
              </w:rPr>
              <w:t>Numerical</w:t>
            </w:r>
            <w:proofErr w:type="gramStart"/>
            <w:r>
              <w:rPr>
                <w:sz w:val="20"/>
              </w:rPr>
              <w:t>;</w:t>
            </w:r>
            <w:proofErr w:type="gramEnd"/>
            <w:r>
              <w:rPr>
                <w:sz w:val="20"/>
              </w:rPr>
              <w:t xml:space="preserve"> range = 0-?</w:t>
            </w:r>
          </w:p>
        </w:tc>
        <w:tc>
          <w:tcPr>
            <w:tcW w:w="4058" w:type="dxa"/>
          </w:tcPr>
          <w:p w14:paraId="7BE82D12" w14:textId="77777777" w:rsidR="00BE274E" w:rsidRPr="00A212BA" w:rsidRDefault="002E7CAE" w:rsidP="002E7CAE">
            <w:pPr>
              <w:spacing w:line="480" w:lineRule="auto"/>
              <w:rPr>
                <w:sz w:val="20"/>
              </w:rPr>
            </w:pPr>
            <w:r>
              <w:rPr>
                <w:sz w:val="20"/>
              </w:rPr>
              <w:t>Does the</w:t>
            </w:r>
            <w:r w:rsidRPr="002E7CAE">
              <w:rPr>
                <w:sz w:val="20"/>
              </w:rPr>
              <w:t xml:space="preserve"> strength of the </w:t>
            </w:r>
            <w:proofErr w:type="spellStart"/>
            <w:r w:rsidRPr="002E7CAE">
              <w:rPr>
                <w:sz w:val="20"/>
              </w:rPr>
              <w:t>covaria</w:t>
            </w:r>
            <w:r>
              <w:rPr>
                <w:sz w:val="20"/>
              </w:rPr>
              <w:t>tion</w:t>
            </w:r>
            <w:proofErr w:type="spellEnd"/>
            <w:r>
              <w:rPr>
                <w:sz w:val="20"/>
              </w:rPr>
              <w:t xml:space="preserve"> between two communities</w:t>
            </w:r>
            <w:r w:rsidRPr="002E7CAE">
              <w:rPr>
                <w:sz w:val="20"/>
              </w:rPr>
              <w:t xml:space="preserve"> </w:t>
            </w:r>
            <w:r>
              <w:rPr>
                <w:sz w:val="20"/>
              </w:rPr>
              <w:t>depend on the</w:t>
            </w:r>
            <w:r w:rsidRPr="002E7CAE">
              <w:rPr>
                <w:sz w:val="20"/>
              </w:rPr>
              <w:t xml:space="preserve"> time between sampling</w:t>
            </w:r>
            <w:r>
              <w:rPr>
                <w:sz w:val="20"/>
              </w:rPr>
              <w:t>s?</w:t>
            </w:r>
          </w:p>
        </w:tc>
      </w:tr>
      <w:tr w:rsidR="00BE274E" w14:paraId="17F4542E" w14:textId="77777777">
        <w:tc>
          <w:tcPr>
            <w:tcW w:w="2794" w:type="dxa"/>
            <w:tcBorders>
              <w:bottom w:val="single" w:sz="4" w:space="0" w:color="auto"/>
            </w:tcBorders>
          </w:tcPr>
          <w:p w14:paraId="0660914B" w14:textId="77777777" w:rsidR="00BE274E" w:rsidRPr="00CF56F3" w:rsidRDefault="00744AFC" w:rsidP="00F46E48">
            <w:pPr>
              <w:spacing w:line="480" w:lineRule="auto"/>
              <w:rPr>
                <w:b/>
                <w:sz w:val="20"/>
              </w:rPr>
            </w:pPr>
            <w:r w:rsidRPr="00CF56F3">
              <w:rPr>
                <w:b/>
                <w:sz w:val="20"/>
              </w:rPr>
              <w:t xml:space="preserve">Number of genotypes </w:t>
            </w:r>
          </w:p>
        </w:tc>
        <w:tc>
          <w:tcPr>
            <w:tcW w:w="3057" w:type="dxa"/>
            <w:tcBorders>
              <w:bottom w:val="single" w:sz="4" w:space="0" w:color="auto"/>
            </w:tcBorders>
          </w:tcPr>
          <w:p w14:paraId="41B2A225" w14:textId="77777777" w:rsidR="00BE274E" w:rsidRPr="00A212BA" w:rsidRDefault="00744AFC" w:rsidP="00F46E48">
            <w:pPr>
              <w:spacing w:line="480" w:lineRule="auto"/>
              <w:rPr>
                <w:sz w:val="20"/>
              </w:rPr>
            </w:pPr>
            <w:r>
              <w:rPr>
                <w:sz w:val="20"/>
              </w:rPr>
              <w:t>The number of genotypes used in the Mantel or Spearman correlation.</w:t>
            </w:r>
          </w:p>
        </w:tc>
        <w:tc>
          <w:tcPr>
            <w:tcW w:w="3267" w:type="dxa"/>
            <w:tcBorders>
              <w:bottom w:val="single" w:sz="4" w:space="0" w:color="auto"/>
            </w:tcBorders>
          </w:tcPr>
          <w:p w14:paraId="7D032C3F" w14:textId="77777777" w:rsidR="00BE274E" w:rsidRPr="00A212BA" w:rsidRDefault="00BE274E" w:rsidP="00F46E48">
            <w:pPr>
              <w:spacing w:line="480" w:lineRule="auto"/>
              <w:rPr>
                <w:sz w:val="20"/>
              </w:rPr>
            </w:pPr>
            <w:r w:rsidRPr="00A212BA">
              <w:rPr>
                <w:sz w:val="20"/>
              </w:rPr>
              <w:t>Numerical; range = 6-26 genotypes</w:t>
            </w:r>
          </w:p>
        </w:tc>
        <w:tc>
          <w:tcPr>
            <w:tcW w:w="4058" w:type="dxa"/>
            <w:tcBorders>
              <w:bottom w:val="single" w:sz="4" w:space="0" w:color="auto"/>
            </w:tcBorders>
          </w:tcPr>
          <w:p w14:paraId="7DC55FAC" w14:textId="77777777" w:rsidR="00BE274E" w:rsidRPr="00A212BA" w:rsidRDefault="00BE274E" w:rsidP="0002151E">
            <w:pPr>
              <w:spacing w:line="480" w:lineRule="auto"/>
              <w:rPr>
                <w:sz w:val="20"/>
              </w:rPr>
            </w:pPr>
            <w:r w:rsidRPr="00A212BA">
              <w:rPr>
                <w:sz w:val="20"/>
              </w:rPr>
              <w:t>Does sample size influence the strength of the pair-wise relationships?</w:t>
            </w:r>
          </w:p>
        </w:tc>
      </w:tr>
    </w:tbl>
    <w:p w14:paraId="134E2495" w14:textId="77777777" w:rsidR="00A96EEF" w:rsidRDefault="00CF56F3" w:rsidP="00F46E48">
      <w:pPr>
        <w:spacing w:line="480" w:lineRule="auto"/>
        <w:sectPr w:rsidR="00A96EEF">
          <w:pgSz w:w="15840" w:h="12240" w:orient="landscape"/>
          <w:pgMar w:top="1440" w:right="1440" w:bottom="1440" w:left="1440" w:header="720" w:footer="720" w:gutter="0"/>
          <w:lnNumType w:countBy="1"/>
          <w:cols w:space="720"/>
        </w:sectPr>
      </w:pPr>
      <w:r>
        <w:t xml:space="preserve">Notes: The pair wise matrices for each variable are presented in Appendix XXX. </w:t>
      </w:r>
    </w:p>
    <w:p w14:paraId="37DE20A0" w14:textId="77777777" w:rsidR="001021A9" w:rsidRPr="0051200F" w:rsidRDefault="001021A9" w:rsidP="00F46E48">
      <w:pPr>
        <w:spacing w:line="480" w:lineRule="auto"/>
        <w:rPr>
          <w:b/>
        </w:rPr>
      </w:pPr>
      <w:r w:rsidRPr="0051200F">
        <w:rPr>
          <w:b/>
        </w:rPr>
        <w:t>Figure legends</w:t>
      </w:r>
    </w:p>
    <w:p w14:paraId="5F967250" w14:textId="77777777" w:rsidR="001021A9" w:rsidRDefault="001021A9" w:rsidP="00F46E48">
      <w:pPr>
        <w:spacing w:line="480" w:lineRule="auto"/>
      </w:pPr>
    </w:p>
    <w:p w14:paraId="29AC5F40" w14:textId="77777777" w:rsidR="001021A9" w:rsidRPr="0068777E" w:rsidRDefault="001021A9" w:rsidP="00F46E48">
      <w:pPr>
        <w:spacing w:line="480" w:lineRule="auto"/>
        <w:rPr>
          <w:b/>
        </w:rPr>
      </w:pPr>
      <w:r w:rsidRPr="0068777E">
        <w:rPr>
          <w:b/>
        </w:rPr>
        <w:t>Figure 1.</w:t>
      </w:r>
      <w:r w:rsidR="00AD72DB" w:rsidRPr="0068777E">
        <w:rPr>
          <w:b/>
        </w:rPr>
        <w:t xml:space="preserve">    </w:t>
      </w:r>
    </w:p>
    <w:p w14:paraId="54CEDB36" w14:textId="77777777" w:rsidR="001021A9" w:rsidRDefault="001021A9" w:rsidP="00F46E48">
      <w:pPr>
        <w:spacing w:line="480" w:lineRule="auto"/>
      </w:pPr>
    </w:p>
    <w:p w14:paraId="1EBC92F7" w14:textId="77777777" w:rsidR="001021A9" w:rsidRDefault="001021A9" w:rsidP="00F46E48">
      <w:pPr>
        <w:spacing w:line="480" w:lineRule="auto"/>
      </w:pPr>
      <w:r w:rsidRPr="00AD72DB">
        <w:rPr>
          <w:b/>
        </w:rPr>
        <w:t>Figure 2.</w:t>
      </w:r>
      <w:r w:rsidR="00C34461">
        <w:t xml:space="preserve"> Cluster </w:t>
      </w:r>
      <w:proofErr w:type="spellStart"/>
      <w:r w:rsidR="00C34461">
        <w:t>dendrograms</w:t>
      </w:r>
      <w:proofErr w:type="spellEnd"/>
      <w:r w:rsidR="00C34461">
        <w:t xml:space="preserve"> (a-c) and network diagrams</w:t>
      </w:r>
      <w:r w:rsidR="00311C9C">
        <w:t xml:space="preserve"> (d-f)</w:t>
      </w:r>
      <w:r w:rsidR="00C34461">
        <w:t xml:space="preserve"> representing the genetic correlation structure among communities on </w:t>
      </w:r>
      <w:proofErr w:type="spellStart"/>
      <w:r w:rsidR="00C34461">
        <w:t>narrowleaf</w:t>
      </w:r>
      <w:proofErr w:type="spellEnd"/>
      <w:r w:rsidR="00C34461">
        <w:t xml:space="preserve"> cottonwood. Each network node (a point representing a specific community) is</w:t>
      </w:r>
      <w:r w:rsidR="00C34461" w:rsidRPr="00670C51">
        <w:t xml:space="preserve"> scaled in proportion to its degree centrality in the network </w:t>
      </w:r>
      <w:r w:rsidR="00C34461">
        <w:t>and colored green,</w:t>
      </w:r>
      <w:r w:rsidR="00C34461" w:rsidRPr="00670C51">
        <w:t xml:space="preserve"> red</w:t>
      </w:r>
      <w:r w:rsidR="00C34461">
        <w:t xml:space="preserve"> or purple</w:t>
      </w:r>
      <w:r w:rsidR="00C34461" w:rsidRPr="00670C51">
        <w:t xml:space="preserve"> </w:t>
      </w:r>
      <w:r w:rsidR="00C34461">
        <w:t>for communities of the</w:t>
      </w:r>
      <w:r w:rsidR="00C34461" w:rsidRPr="00670C51">
        <w:t xml:space="preserve"> </w:t>
      </w:r>
      <w:proofErr w:type="spellStart"/>
      <w:r w:rsidR="00C34461">
        <w:t>phylosphere</w:t>
      </w:r>
      <w:proofErr w:type="spellEnd"/>
      <w:r w:rsidR="00C34461">
        <w:t xml:space="preserve"> (leaves and young twigs), trunk (lower bole and associated dead branches) or </w:t>
      </w:r>
      <w:r w:rsidR="00C34461" w:rsidRPr="00670C51">
        <w:t>below ground</w:t>
      </w:r>
      <w:r w:rsidR="00C34461">
        <w:t xml:space="preserve"> (litter layer and soil)</w:t>
      </w:r>
      <w:r w:rsidR="00C34461" w:rsidRPr="00670C51">
        <w:t>, respectively. Edges</w:t>
      </w:r>
      <w:r w:rsidR="00C34461">
        <w:t xml:space="preserve"> (i.e., lines connecting communities)</w:t>
      </w:r>
      <w:r w:rsidR="00C34461" w:rsidRPr="00670C51">
        <w:t xml:space="preserve"> in the network</w:t>
      </w:r>
      <w:r w:rsidR="00C34461">
        <w:t>s</w:t>
      </w:r>
      <w:r w:rsidR="00C34461" w:rsidRPr="00670C51">
        <w:t xml:space="preserve"> are scaled by the magnitude of their associated Rho value.</w:t>
      </w:r>
      <w:r w:rsidR="00843D77">
        <w:t xml:space="preserve"> Signs associated with edges indicate the direction of the correlation.</w:t>
      </w:r>
    </w:p>
    <w:p w14:paraId="435EDA3B" w14:textId="77777777" w:rsidR="001021A9" w:rsidRDefault="001021A9" w:rsidP="00F46E48">
      <w:pPr>
        <w:spacing w:line="480" w:lineRule="auto"/>
      </w:pPr>
    </w:p>
    <w:p w14:paraId="28E6F4BC" w14:textId="77777777" w:rsidR="0051200F" w:rsidRDefault="001021A9" w:rsidP="00F46E48">
      <w:pPr>
        <w:spacing w:line="480" w:lineRule="auto"/>
      </w:pPr>
      <w:r w:rsidRPr="0068777E">
        <w:rPr>
          <w:b/>
        </w:rPr>
        <w:t>Figure 3.</w:t>
      </w:r>
    </w:p>
    <w:p w14:paraId="3F4787F8" w14:textId="77777777" w:rsidR="0051200F" w:rsidRDefault="0051200F" w:rsidP="00F46E48">
      <w:pPr>
        <w:spacing w:line="480" w:lineRule="auto"/>
      </w:pPr>
    </w:p>
    <w:p w14:paraId="36380D5C" w14:textId="77777777" w:rsidR="0051200F" w:rsidRDefault="0051200F" w:rsidP="00F46E48">
      <w:pPr>
        <w:spacing w:line="480" w:lineRule="auto"/>
      </w:pPr>
    </w:p>
    <w:p w14:paraId="1F655B37" w14:textId="77777777" w:rsidR="001021A9" w:rsidRPr="0051200F" w:rsidRDefault="001021A9" w:rsidP="00F46E48">
      <w:pPr>
        <w:spacing w:line="480" w:lineRule="auto"/>
      </w:pPr>
    </w:p>
    <w:p w14:paraId="0E6909D3" w14:textId="77777777" w:rsidR="00863AB8" w:rsidRDefault="00FB13A8" w:rsidP="00F46E48">
      <w:pPr>
        <w:spacing w:line="480" w:lineRule="auto"/>
      </w:pPr>
      <w:r>
        <w:br w:type="page"/>
      </w:r>
      <w:r w:rsidRPr="00311C9C">
        <w:rPr>
          <w:b/>
        </w:rPr>
        <w:t>Figure 1.</w:t>
      </w:r>
      <w:r>
        <w:t xml:space="preserve">  </w:t>
      </w:r>
      <w:proofErr w:type="gramStart"/>
      <w:r w:rsidR="00311C9C">
        <w:t>Schematic</w:t>
      </w:r>
      <w:r>
        <w:t xml:space="preserve"> showing a tree and arrows pointing to the different organisms on it, and their places.</w:t>
      </w:r>
      <w:proofErr w:type="gramEnd"/>
      <w:r>
        <w:t xml:space="preserve"> Need an artist!</w:t>
      </w:r>
      <w:r w:rsidR="00E71690">
        <w:t xml:space="preserve">  </w:t>
      </w:r>
      <w:proofErr w:type="gramStart"/>
      <w:r w:rsidR="00E71690">
        <w:t>Plus a photo of several of the taxa, and of the garden.</w:t>
      </w:r>
      <w:proofErr w:type="gramEnd"/>
      <w:r w:rsidR="00E71690">
        <w:t xml:space="preserve">  Reference this in the garden description paragraph.</w:t>
      </w:r>
    </w:p>
    <w:p w14:paraId="6EAAAA02" w14:textId="77777777" w:rsidR="00863AB8" w:rsidRDefault="00863AB8" w:rsidP="00F46E48">
      <w:pPr>
        <w:spacing w:line="480" w:lineRule="auto"/>
      </w:pPr>
    </w:p>
    <w:p w14:paraId="2448FE12" w14:textId="77777777" w:rsidR="00863AB8" w:rsidRDefault="00863AB8" w:rsidP="00F46E48">
      <w:pPr>
        <w:spacing w:line="480" w:lineRule="auto"/>
      </w:pPr>
    </w:p>
    <w:p w14:paraId="1F47CF62" w14:textId="77777777" w:rsidR="00863AB8" w:rsidRDefault="00863AB8" w:rsidP="00F46E48">
      <w:pPr>
        <w:spacing w:line="480" w:lineRule="auto"/>
      </w:pPr>
      <w:r>
        <w:br w:type="page"/>
        <w:t xml:space="preserve">Figure </w:t>
      </w:r>
      <w:commentRangeStart w:id="125"/>
      <w:commentRangeStart w:id="126"/>
      <w:r>
        <w:t>2</w:t>
      </w:r>
      <w:commentRangeEnd w:id="125"/>
      <w:r w:rsidR="00562317">
        <w:rPr>
          <w:rStyle w:val="CommentReference"/>
          <w:vanish/>
        </w:rPr>
        <w:commentReference w:id="125"/>
      </w:r>
      <w:commentRangeEnd w:id="126"/>
      <w:r w:rsidR="00B759D0">
        <w:rPr>
          <w:rStyle w:val="CommentReference"/>
        </w:rPr>
        <w:commentReference w:id="126"/>
      </w:r>
      <w:r>
        <w:t xml:space="preserve">. </w:t>
      </w:r>
    </w:p>
    <w:p w14:paraId="20EBAA16" w14:textId="77777777" w:rsidR="00863AB8" w:rsidRDefault="00863AB8" w:rsidP="00F46E48">
      <w:pPr>
        <w:spacing w:line="480" w:lineRule="auto"/>
      </w:pPr>
    </w:p>
    <w:p w14:paraId="0BE8CC69" w14:textId="77777777" w:rsidR="00D16421" w:rsidRDefault="001D7E21" w:rsidP="00F46E48">
      <w:pPr>
        <w:spacing w:line="480" w:lineRule="auto"/>
      </w:pPr>
      <w:r w:rsidRPr="001D7E21">
        <w:rPr>
          <w:noProof/>
        </w:rPr>
        <w:drawing>
          <wp:inline distT="0" distB="0" distL="0" distR="0" wp14:anchorId="604C809F" wp14:editId="71EF3D68">
            <wp:extent cx="5476240" cy="3327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76240" cy="3331210"/>
                    </a:xfrm>
                    <a:prstGeom prst="rect">
                      <a:avLst/>
                    </a:prstGeom>
                    <a:noFill/>
                    <a:ln w="9525">
                      <a:noFill/>
                      <a:miter lim="800000"/>
                      <a:headEnd/>
                      <a:tailEnd/>
                    </a:ln>
                  </pic:spPr>
                </pic:pic>
              </a:graphicData>
            </a:graphic>
          </wp:inline>
        </w:drawing>
      </w:r>
      <w:r w:rsidR="00863AB8">
        <w:br w:type="page"/>
        <w:t xml:space="preserve">Figure 3. </w:t>
      </w:r>
      <w:r w:rsidR="00D7470B">
        <w:t xml:space="preserve"> </w:t>
      </w:r>
      <w:r w:rsidR="006443DD">
        <w:t>Partial mantel model results…</w:t>
      </w:r>
    </w:p>
    <w:p w14:paraId="7CF69761" w14:textId="77777777" w:rsidR="00D16421" w:rsidRDefault="00D16421" w:rsidP="00F46E48">
      <w:pPr>
        <w:spacing w:line="480" w:lineRule="auto"/>
      </w:pPr>
    </w:p>
    <w:p w14:paraId="1B1A7022" w14:textId="77777777" w:rsidR="00F31823" w:rsidRDefault="00F31823" w:rsidP="00F46E48">
      <w:pPr>
        <w:spacing w:line="480" w:lineRule="auto"/>
      </w:pPr>
    </w:p>
    <w:sectPr w:rsidR="00F31823" w:rsidSect="00880D07">
      <w:pgSz w:w="12240" w:h="15840"/>
      <w:pgMar w:top="1440" w:right="1440" w:bottom="1440" w:left="1440" w:header="720" w:footer="720" w:gutter="0"/>
      <w:lnNumType w:countBy="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uis J. Lamit" w:date="2014-06-02T10:33:00Z" w:initials="LL">
    <w:p w14:paraId="0213C355" w14:textId="77777777" w:rsidR="00DC75B6" w:rsidRDefault="00DC75B6">
      <w:pPr>
        <w:pStyle w:val="CommentText"/>
      </w:pPr>
      <w:r>
        <w:rPr>
          <w:rStyle w:val="CommentReference"/>
        </w:rPr>
        <w:annotationRef/>
      </w:r>
      <w:r>
        <w:t>Authors are not in final order</w:t>
      </w:r>
    </w:p>
  </w:comment>
  <w:comment w:id="2" w:author="Thomas Whitham" w:date="2014-06-02T10:33:00Z" w:initials="TW">
    <w:p w14:paraId="4B3953CB" w14:textId="77777777" w:rsidR="00DC75B6" w:rsidRDefault="00DC75B6">
      <w:pPr>
        <w:pStyle w:val="CommentText"/>
      </w:pPr>
      <w:r>
        <w:rPr>
          <w:rStyle w:val="CommentReference"/>
        </w:rPr>
        <w:annotationRef/>
      </w:r>
      <w:r>
        <w:t xml:space="preserve">Shuster and perhaps </w:t>
      </w:r>
      <w:proofErr w:type="spellStart"/>
      <w:r>
        <w:t>Gery</w:t>
      </w:r>
      <w:proofErr w:type="spellEnd"/>
      <w:r>
        <w:t xml:space="preserve"> Allan</w:t>
      </w:r>
    </w:p>
  </w:comment>
  <w:comment w:id="1" w:author="Louis J. Lamit" w:date="2014-06-02T10:33:00Z" w:initials="LL">
    <w:p w14:paraId="71506A43" w14:textId="77777777" w:rsidR="00DC75B6" w:rsidRDefault="00DC75B6">
      <w:pPr>
        <w:pStyle w:val="CommentText"/>
      </w:pPr>
      <w:r>
        <w:rPr>
          <w:rStyle w:val="CommentReference"/>
        </w:rPr>
        <w:annotationRef/>
      </w:r>
      <w:r>
        <w:t xml:space="preserve">Shuster and </w:t>
      </w:r>
      <w:proofErr w:type="spellStart"/>
      <w:r>
        <w:t>Gery</w:t>
      </w:r>
      <w:proofErr w:type="spellEnd"/>
      <w:r>
        <w:t xml:space="preserve"> do not have any connection to the datasets used.</w:t>
      </w:r>
    </w:p>
  </w:comment>
  <w:comment w:id="47" w:author="Louis J. Lamit" w:date="2014-06-02T10:33:00Z" w:initials="LL">
    <w:p w14:paraId="3509832D" w14:textId="77777777" w:rsidR="00DC75B6" w:rsidRDefault="00DC75B6">
      <w:pPr>
        <w:pStyle w:val="CommentText"/>
      </w:pPr>
      <w:r>
        <w:rPr>
          <w:rStyle w:val="CommentReference"/>
        </w:rPr>
        <w:annotationRef/>
      </w:r>
      <w:r>
        <w:rPr>
          <w:rFonts w:cs="Times New Roman"/>
          <w:b/>
        </w:rPr>
        <w:t>(1</w:t>
      </w:r>
      <w:r w:rsidRPr="003E027A">
        <w:rPr>
          <w:rFonts w:cs="Times New Roman"/>
          <w:b/>
          <w:vertAlign w:val="superscript"/>
        </w:rPr>
        <w:t>st</w:t>
      </w:r>
      <w:r>
        <w:rPr>
          <w:rFonts w:cs="Times New Roman"/>
          <w:b/>
        </w:rPr>
        <w:t xml:space="preserve"> </w:t>
      </w:r>
      <w:proofErr w:type="spellStart"/>
      <w:r>
        <w:rPr>
          <w:rFonts w:cs="Times New Roman"/>
          <w:b/>
        </w:rPr>
        <w:t>para</w:t>
      </w:r>
      <w:proofErr w:type="spellEnd"/>
      <w:r>
        <w:rPr>
          <w:rFonts w:cs="Times New Roman"/>
          <w:b/>
        </w:rPr>
        <w:t xml:space="preserve"> just introduces the community genetics, community phenotypes and the multivariate phenotype.</w:t>
      </w:r>
    </w:p>
  </w:comment>
  <w:comment w:id="48" w:author="Louis J. Lamit" w:date="2014-06-02T10:33:00Z" w:initials="LL">
    <w:p w14:paraId="48FA327C" w14:textId="77777777" w:rsidR="00DC75B6" w:rsidRDefault="00DC75B6">
      <w:pPr>
        <w:pStyle w:val="CommentText"/>
      </w:pPr>
      <w:r>
        <w:rPr>
          <w:rStyle w:val="CommentReference"/>
        </w:rPr>
        <w:annotationRef/>
      </w:r>
      <w:r>
        <w:rPr>
          <w:rFonts w:cs="Times New Roman"/>
        </w:rPr>
        <w:tab/>
      </w:r>
      <w:r w:rsidRPr="003E027A">
        <w:rPr>
          <w:rFonts w:cs="Times New Roman"/>
          <w:b/>
        </w:rPr>
        <w:t>(2</w:t>
      </w:r>
      <w:r w:rsidRPr="003E027A">
        <w:rPr>
          <w:rFonts w:cs="Times New Roman"/>
          <w:b/>
          <w:vertAlign w:val="superscript"/>
        </w:rPr>
        <w:t>nd</w:t>
      </w:r>
      <w:r w:rsidRPr="003E027A">
        <w:rPr>
          <w:rFonts w:cs="Times New Roman"/>
          <w:b/>
        </w:rPr>
        <w:t xml:space="preserve"> </w:t>
      </w:r>
      <w:proofErr w:type="spellStart"/>
      <w:r w:rsidRPr="003E027A">
        <w:rPr>
          <w:rFonts w:cs="Times New Roman"/>
          <w:b/>
        </w:rPr>
        <w:t>para</w:t>
      </w:r>
      <w:proofErr w:type="spellEnd"/>
      <w:r w:rsidRPr="003E027A">
        <w:rPr>
          <w:rFonts w:cs="Times New Roman"/>
          <w:b/>
        </w:rPr>
        <w:t xml:space="preserve"> briefly go over the likely drivers of community phenotypes such as the multivariate phenotype, interactions among community members and the environment).</w:t>
      </w:r>
    </w:p>
  </w:comment>
  <w:comment w:id="49" w:author="Louis J. Lamit" w:date="2014-06-02T11:27:00Z" w:initials="LL">
    <w:p w14:paraId="416F906B" w14:textId="77777777" w:rsidR="00DC75B6" w:rsidRDefault="00DC75B6">
      <w:pPr>
        <w:pStyle w:val="CommentText"/>
      </w:pPr>
      <w:r>
        <w:rPr>
          <w:rStyle w:val="CommentReference"/>
        </w:rPr>
        <w:annotationRef/>
      </w:r>
      <w:r>
        <w:t>Consider my original topic sentence instead of the one in the text.</w:t>
      </w:r>
    </w:p>
    <w:p w14:paraId="70043CBF" w14:textId="77777777" w:rsidR="00DC75B6" w:rsidRDefault="00DC75B6">
      <w:pPr>
        <w:pStyle w:val="CommentText"/>
      </w:pPr>
    </w:p>
    <w:p w14:paraId="6D9B7075" w14:textId="77777777" w:rsidR="00DC75B6" w:rsidRDefault="00DC75B6">
      <w:pPr>
        <w:pStyle w:val="CommentText"/>
      </w:pPr>
      <w:r>
        <w:t>“</w:t>
      </w:r>
      <w:r>
        <w:rPr>
          <w:rFonts w:cs="Times New Roman"/>
        </w:rPr>
        <w:t>Community</w:t>
      </w:r>
      <w:r>
        <w:rPr>
          <w:rStyle w:val="CommentReference"/>
        </w:rPr>
        <w:annotationRef/>
      </w:r>
      <w:r>
        <w:rPr>
          <w:rFonts w:cs="Times New Roman"/>
        </w:rPr>
        <w:t xml:space="preserve"> phenotypes are the signatures of more complex underlying ecological and evolutionary dynamics.”</w:t>
      </w:r>
    </w:p>
  </w:comment>
  <w:comment w:id="50" w:author="Matthew K. Lau" w:date="2014-06-05T18:14:00Z" w:initials="MKL">
    <w:p w14:paraId="726C3C29" w14:textId="6150FF72" w:rsidR="00DC75B6" w:rsidRDefault="00DC75B6">
      <w:pPr>
        <w:pStyle w:val="CommentText"/>
      </w:pPr>
      <w:r>
        <w:rPr>
          <w:rStyle w:val="CommentReference"/>
        </w:rPr>
        <w:annotationRef/>
      </w:r>
      <w:r>
        <w:t xml:space="preserve">Both of these topic sentences say the same thing to me; however, </w:t>
      </w:r>
      <w:proofErr w:type="spellStart"/>
      <w:r>
        <w:t>Lamit’s</w:t>
      </w:r>
      <w:proofErr w:type="spellEnd"/>
      <w:r>
        <w:t xml:space="preserve"> original one is more general. I would prefer Tom’s more specific topic sentence as it guides the reader a little more effectively.</w:t>
      </w:r>
    </w:p>
  </w:comment>
  <w:comment w:id="51" w:author="Louis J. Lamit" w:date="2014-06-02T10:33:00Z" w:initials="LL">
    <w:p w14:paraId="7F36291E" w14:textId="77777777" w:rsidR="00DC75B6" w:rsidRDefault="00DC75B6">
      <w:pPr>
        <w:pStyle w:val="CommentText"/>
      </w:pPr>
      <w:r>
        <w:rPr>
          <w:rStyle w:val="CommentReference"/>
        </w:rPr>
        <w:annotationRef/>
      </w:r>
      <w:r w:rsidRPr="003E027A">
        <w:rPr>
          <w:rFonts w:cs="Times New Roman"/>
          <w:b/>
        </w:rPr>
        <w:t>(3</w:t>
      </w:r>
      <w:r w:rsidRPr="003E027A">
        <w:rPr>
          <w:rFonts w:cs="Times New Roman"/>
          <w:b/>
          <w:vertAlign w:val="superscript"/>
        </w:rPr>
        <w:t>rd</w:t>
      </w:r>
      <w:r w:rsidRPr="003E027A">
        <w:rPr>
          <w:rFonts w:cs="Times New Roman"/>
          <w:b/>
        </w:rPr>
        <w:t xml:space="preserve"> </w:t>
      </w:r>
      <w:proofErr w:type="spellStart"/>
      <w:r w:rsidRPr="003E027A">
        <w:rPr>
          <w:rFonts w:cs="Times New Roman"/>
          <w:b/>
        </w:rPr>
        <w:t>para</w:t>
      </w:r>
      <w:proofErr w:type="spellEnd"/>
      <w:r w:rsidRPr="003E027A">
        <w:rPr>
          <w:rFonts w:cs="Times New Roman"/>
          <w:b/>
        </w:rPr>
        <w:t xml:space="preserve"> – Why it is important to move beyond single communities to the diverse communities that can be found associated with foundation species).</w:t>
      </w:r>
    </w:p>
  </w:comment>
  <w:comment w:id="52" w:author="Matthew K. Lau" w:date="2014-06-05T18:27:00Z" w:initials="MKL">
    <w:p w14:paraId="751848D4" w14:textId="7A3FFC24" w:rsidR="00DC75B6" w:rsidRPr="00E1485E" w:rsidRDefault="00DC75B6">
      <w:pPr>
        <w:pStyle w:val="CommentText"/>
      </w:pPr>
      <w:r>
        <w:t xml:space="preserve">Although I think the latter part of this paragraph is useful here (see comment llR10below), </w:t>
      </w:r>
      <w:r>
        <w:rPr>
          <w:rStyle w:val="CommentReference"/>
        </w:rPr>
        <w:annotationRef/>
      </w:r>
      <w:r>
        <w:t>a different way of approaching this would be to talk about how this and few (no?) other papers have examined shared genetic correlations among different or “inter-guild” communities.</w:t>
      </w:r>
    </w:p>
  </w:comment>
  <w:comment w:id="53" w:author="Louis J. Lamit" w:date="2014-06-02T11:21:00Z" w:initials="LL">
    <w:p w14:paraId="5BD46466" w14:textId="77777777" w:rsidR="00DC75B6" w:rsidRDefault="00DC75B6" w:rsidP="00810028">
      <w:pPr>
        <w:pStyle w:val="CommentText"/>
      </w:pPr>
      <w:r>
        <w:rPr>
          <w:rStyle w:val="CommentReference"/>
        </w:rPr>
        <w:annotationRef/>
      </w:r>
      <w:r>
        <w:t>Tom: “I would omit this text as it is not the associations of one community with another, it is just a single species affecting a plant and then a community.”</w:t>
      </w:r>
    </w:p>
    <w:p w14:paraId="7E1C8AAC" w14:textId="77777777" w:rsidR="00DC75B6" w:rsidRDefault="00DC75B6" w:rsidP="00810028">
      <w:pPr>
        <w:pStyle w:val="CommentText"/>
      </w:pPr>
    </w:p>
    <w:p w14:paraId="2800DEB9" w14:textId="77777777" w:rsidR="00DC75B6" w:rsidRDefault="00DC75B6" w:rsidP="00810028">
      <w:pPr>
        <w:pStyle w:val="CommentText"/>
      </w:pPr>
      <w:r>
        <w:t xml:space="preserve">Jamie: “I think this makes an important point that </w:t>
      </w:r>
      <w:proofErr w:type="spellStart"/>
      <w:r>
        <w:t>spatally</w:t>
      </w:r>
      <w:proofErr w:type="spellEnd"/>
      <w:r>
        <w:t xml:space="preserve"> </w:t>
      </w:r>
      <w:proofErr w:type="spellStart"/>
      <w:r>
        <w:t>disjunct</w:t>
      </w:r>
      <w:proofErr w:type="spellEnd"/>
      <w:r>
        <w:t xml:space="preserve"> species can be connected via plant genetics. To me it is very important to recognize the literature that has come before, and use it to say why we need to move beyond just looking at genetic correlations or genetic connection between two organisms.”</w:t>
      </w:r>
    </w:p>
  </w:comment>
  <w:comment w:id="54" w:author="Matthew K. Lau" w:date="2014-06-05T18:28:00Z" w:initials="MKL">
    <w:p w14:paraId="1CFC7C62" w14:textId="77777777" w:rsidR="00DC75B6" w:rsidRDefault="00DC75B6" w:rsidP="008C0496">
      <w:pPr>
        <w:pStyle w:val="CommentText"/>
      </w:pPr>
      <w:r>
        <w:rPr>
          <w:rStyle w:val="CommentReference"/>
        </w:rPr>
        <w:annotationRef/>
      </w:r>
      <w:r>
        <w:t xml:space="preserve">I think it makes a good point, but the text needed some editing. This seems to work better. </w:t>
      </w:r>
    </w:p>
    <w:p w14:paraId="1E65D930" w14:textId="77777777" w:rsidR="00DC75B6" w:rsidRDefault="00DC75B6" w:rsidP="008C0496">
      <w:pPr>
        <w:pStyle w:val="CommentText"/>
      </w:pPr>
    </w:p>
    <w:p w14:paraId="446D2AF6" w14:textId="1D3C7D77" w:rsidR="00DC75B6" w:rsidRDefault="00DC75B6" w:rsidP="008C0496">
      <w:pPr>
        <w:pStyle w:val="CommentText"/>
      </w:pPr>
      <w:r>
        <w:t>Sorry, I just realized I didn’t have track changes on! If you don’t like this I can re-insert the old sentence.</w:t>
      </w:r>
    </w:p>
  </w:comment>
  <w:comment w:id="55" w:author="Louis J. Lamit" w:date="2014-06-02T10:33:00Z" w:initials="LL">
    <w:p w14:paraId="2B15EB59" w14:textId="77777777" w:rsidR="00DC75B6" w:rsidRDefault="00DC75B6">
      <w:pPr>
        <w:pStyle w:val="CommentText"/>
      </w:pPr>
      <w:r>
        <w:rPr>
          <w:rStyle w:val="CommentReference"/>
        </w:rPr>
        <w:annotationRef/>
      </w:r>
      <w:r>
        <w:tab/>
      </w:r>
      <w:r w:rsidRPr="003F5D5B">
        <w:rPr>
          <w:b/>
        </w:rPr>
        <w:t>(4</w:t>
      </w:r>
      <w:r w:rsidRPr="003F5D5B">
        <w:rPr>
          <w:b/>
          <w:vertAlign w:val="superscript"/>
        </w:rPr>
        <w:t>th</w:t>
      </w:r>
      <w:r w:rsidRPr="003F5D5B">
        <w:rPr>
          <w:b/>
        </w:rPr>
        <w:t xml:space="preserve"> </w:t>
      </w:r>
      <w:proofErr w:type="spellStart"/>
      <w:r w:rsidRPr="003F5D5B">
        <w:rPr>
          <w:b/>
        </w:rPr>
        <w:t>para</w:t>
      </w:r>
      <w:proofErr w:type="spellEnd"/>
      <w:r w:rsidRPr="003F5D5B">
        <w:rPr>
          <w:b/>
        </w:rPr>
        <w:t xml:space="preserve"> – the key goals and hypotheses of our study)</w:t>
      </w:r>
    </w:p>
  </w:comment>
  <w:comment w:id="58" w:author="Louis J. Lamit" w:date="2014-06-02T10:33:00Z" w:initials="LL">
    <w:p w14:paraId="02F26FDB" w14:textId="77777777" w:rsidR="00DC75B6" w:rsidRDefault="00DC75B6">
      <w:pPr>
        <w:pStyle w:val="CommentText"/>
      </w:pPr>
      <w:r>
        <w:rPr>
          <w:rStyle w:val="CommentReference"/>
        </w:rPr>
        <w:annotationRef/>
      </w:r>
      <w:r>
        <w:t>I am not sure if this sentence is needed. I still think we need to discuss alternative hypotheses that we can not test with this dataset but I am not sure a sentence is required here.</w:t>
      </w:r>
    </w:p>
  </w:comment>
  <w:comment w:id="59" w:author="Matthew K. Lau" w:date="2014-06-05T18:09:00Z" w:initials="MKL">
    <w:p w14:paraId="29B9D2B7" w14:textId="77777777" w:rsidR="00DC75B6" w:rsidRDefault="00DC75B6">
      <w:pPr>
        <w:pStyle w:val="CommentText"/>
      </w:pPr>
      <w:r>
        <w:rPr>
          <w:rStyle w:val="CommentReference"/>
        </w:rPr>
        <w:annotationRef/>
      </w:r>
      <w:r>
        <w:t>I would delete this. It deflates the importance of the hypotheses that we can test. I would delete this for now, and add it back if needed.</w:t>
      </w:r>
    </w:p>
  </w:comment>
  <w:comment w:id="60" w:author="Louis J. Lamit" w:date="2014-06-02T10:33:00Z" w:initials="LL">
    <w:p w14:paraId="58D58C20" w14:textId="77777777" w:rsidR="00DC75B6" w:rsidRDefault="00DC75B6">
      <w:pPr>
        <w:pStyle w:val="CommentText"/>
      </w:pPr>
      <w:r>
        <w:rPr>
          <w:rStyle w:val="CommentReference"/>
        </w:rPr>
        <w:annotationRef/>
      </w:r>
      <w:r>
        <w:t xml:space="preserve">But organisms in the canopy and on roots could still consume </w:t>
      </w:r>
      <w:proofErr w:type="spellStart"/>
      <w:r>
        <w:t>photosynthate</w:t>
      </w:r>
      <w:proofErr w:type="spellEnd"/>
      <w:r>
        <w:t xml:space="preserve">. So, there is a spatial component to resources, as well as a food resource component, but I am not sure that they are exactly the same. The test we do is testing for similar </w:t>
      </w:r>
      <w:proofErr w:type="spellStart"/>
      <w:r>
        <w:t>vs</w:t>
      </w:r>
      <w:proofErr w:type="spellEnd"/>
      <w:r>
        <w:t xml:space="preserve"> different locations on the tree being a factor affecting correlations. The phrasing of the hypothesis name might need to be augmented to more specifically reflect what is being tested (spatial proximity) to separate it from what is not being exclusively (or entirely) tested (food resources).</w:t>
      </w:r>
    </w:p>
  </w:comment>
  <w:comment w:id="62" w:author="Louis J. Lamit" w:date="2014-06-02T10:33:00Z" w:initials="LL">
    <w:p w14:paraId="136D89B6" w14:textId="77777777" w:rsidR="00DC75B6" w:rsidRDefault="00DC75B6">
      <w:pPr>
        <w:pStyle w:val="CommentText"/>
      </w:pPr>
      <w:r>
        <w:rPr>
          <w:rStyle w:val="CommentReference"/>
        </w:rPr>
        <w:annotationRef/>
      </w:r>
      <w:r>
        <w:t>This table will give brief descriptions about each data set, such as date collected, number of genotypes, units of quantification (e.g., % colonization, abundance count, % cover, etc.), and a reference to the original papers.</w:t>
      </w:r>
    </w:p>
  </w:comment>
  <w:comment w:id="63" w:author="Louis J. Lamit" w:date="2014-06-02T10:33:00Z" w:initials="LL">
    <w:p w14:paraId="6C48B5AD" w14:textId="77777777" w:rsidR="00DC75B6" w:rsidRDefault="00DC75B6">
      <w:pPr>
        <w:pStyle w:val="CommentText"/>
      </w:pPr>
      <w:r>
        <w:rPr>
          <w:rStyle w:val="CommentReference"/>
        </w:rPr>
        <w:annotationRef/>
      </w:r>
      <w:r>
        <w:t>Maybe a better topic sentence needed.</w:t>
      </w:r>
    </w:p>
  </w:comment>
  <w:comment w:id="64" w:author="Louis J. Lamit" w:date="2014-06-02T10:33:00Z" w:initials="LL">
    <w:p w14:paraId="3C6E8E48" w14:textId="77777777" w:rsidR="00DC75B6" w:rsidRDefault="00DC75B6">
      <w:pPr>
        <w:pStyle w:val="CommentText"/>
      </w:pPr>
      <w:r>
        <w:rPr>
          <w:rStyle w:val="CommentReference"/>
        </w:rPr>
        <w:annotationRef/>
      </w:r>
      <w:r>
        <w:t>This table will show the sample sizes for each pair wise analysis, as well as the results.</w:t>
      </w:r>
    </w:p>
  </w:comment>
  <w:comment w:id="65" w:author="Louis J. Lamit" w:date="2014-06-02T11:26:00Z" w:initials="LL">
    <w:p w14:paraId="7855314D" w14:textId="77777777" w:rsidR="00DC75B6" w:rsidRDefault="00DC75B6">
      <w:pPr>
        <w:pStyle w:val="CommentText"/>
      </w:pPr>
      <w:r>
        <w:rPr>
          <w:rStyle w:val="CommentReference"/>
        </w:rPr>
        <w:annotationRef/>
      </w:r>
      <w:r>
        <w:t xml:space="preserve">Change to </w:t>
      </w:r>
      <w:proofErr w:type="spellStart"/>
      <w:r>
        <w:t>Rel</w:t>
      </w:r>
      <w:proofErr w:type="spellEnd"/>
      <w:r>
        <w:t xml:space="preserve"> Col Max?</w:t>
      </w:r>
    </w:p>
  </w:comment>
  <w:comment w:id="66" w:author="Louis J. Lamit" w:date="2014-06-02T10:33:00Z" w:initials="LL">
    <w:p w14:paraId="77514C4F" w14:textId="77777777" w:rsidR="00DC75B6" w:rsidRDefault="00DC75B6">
      <w:pPr>
        <w:pStyle w:val="CommentText"/>
      </w:pPr>
      <w:r>
        <w:rPr>
          <w:rStyle w:val="CommentReference"/>
        </w:rPr>
        <w:annotationRef/>
      </w:r>
      <w:r>
        <w:t>Run analyses with the subset of datasets that had enough trees from one original stand to do an analysis, to rule out elevation effects?</w:t>
      </w:r>
    </w:p>
    <w:p w14:paraId="04E95DED" w14:textId="77777777" w:rsidR="00DC75B6" w:rsidRDefault="00DC75B6">
      <w:pPr>
        <w:pStyle w:val="CommentText"/>
      </w:pPr>
    </w:p>
    <w:p w14:paraId="07C4FDE1" w14:textId="77777777" w:rsidR="00DC75B6" w:rsidRDefault="00DC75B6">
      <w:pPr>
        <w:pStyle w:val="CommentText"/>
      </w:pPr>
    </w:p>
  </w:comment>
  <w:comment w:id="67" w:author="Louis J. Lamit" w:date="2014-06-02T10:33:00Z" w:initials="LL">
    <w:p w14:paraId="2B4C5DBB" w14:textId="77777777" w:rsidR="00DC75B6" w:rsidRDefault="00DC75B6">
      <w:pPr>
        <w:pStyle w:val="CommentText"/>
      </w:pPr>
      <w:r>
        <w:rPr>
          <w:rStyle w:val="CommentReference"/>
        </w:rPr>
        <w:annotationRef/>
      </w:r>
      <w:r>
        <w:t>Testing levels/Cluster significance</w:t>
      </w:r>
    </w:p>
  </w:comment>
  <w:comment w:id="68" w:author="Louis J. Lamit" w:date="2014-06-02T10:33:00Z" w:initials="LL">
    <w:p w14:paraId="2BB4A33B" w14:textId="77777777" w:rsidR="00DC75B6" w:rsidRDefault="00DC75B6">
      <w:pPr>
        <w:pStyle w:val="CommentText"/>
      </w:pPr>
      <w:r>
        <w:rPr>
          <w:rStyle w:val="CommentReference"/>
        </w:rPr>
        <w:annotationRef/>
      </w:r>
      <w:r>
        <w:t>Explain</w:t>
      </w:r>
    </w:p>
  </w:comment>
  <w:comment w:id="69" w:author="Louis J. Lamit" w:date="2014-06-02T10:33:00Z" w:initials="LL">
    <w:p w14:paraId="4BE6CF2C" w14:textId="77777777" w:rsidR="00DC75B6" w:rsidRDefault="00DC75B6">
      <w:pPr>
        <w:pStyle w:val="CommentText"/>
      </w:pPr>
      <w:r>
        <w:rPr>
          <w:rStyle w:val="CommentReference"/>
        </w:rPr>
        <w:annotationRef/>
      </w:r>
      <w:r>
        <w:t>Network stats</w:t>
      </w:r>
    </w:p>
  </w:comment>
  <w:comment w:id="70" w:author="Louis J. Lamit" w:date="2014-06-02T10:33:00Z" w:initials="LL">
    <w:p w14:paraId="70A6A26C" w14:textId="77777777" w:rsidR="00DC75B6" w:rsidRDefault="00DC75B6">
      <w:pPr>
        <w:pStyle w:val="CommentText"/>
      </w:pPr>
      <w:r>
        <w:rPr>
          <w:rStyle w:val="CommentReference"/>
        </w:rPr>
        <w:annotationRef/>
      </w:r>
      <w:r>
        <w:t xml:space="preserve">Done </w:t>
      </w:r>
      <w:proofErr w:type="spellStart"/>
      <w:r>
        <w:t>wth</w:t>
      </w:r>
      <w:proofErr w:type="spellEnd"/>
      <w:r>
        <w:t xml:space="preserve"> and without webs</w:t>
      </w:r>
    </w:p>
  </w:comment>
  <w:comment w:id="71" w:author="Louis J. Lamit" w:date="2014-06-02T10:33:00Z" w:initials="LL">
    <w:p w14:paraId="43B20876" w14:textId="77777777" w:rsidR="00DC75B6" w:rsidRDefault="00DC75B6">
      <w:pPr>
        <w:pStyle w:val="CommentText"/>
      </w:pPr>
      <w:r>
        <w:rPr>
          <w:rStyle w:val="CommentReference"/>
        </w:rPr>
        <w:annotationRef/>
      </w:r>
      <w:r>
        <w:t xml:space="preserve">Need to explain why I used Pearson’s here and Spearman’s in the </w:t>
      </w:r>
      <w:proofErr w:type="spellStart"/>
      <w:r>
        <w:t>univariate</w:t>
      </w:r>
      <w:proofErr w:type="spellEnd"/>
      <w:r>
        <w:t xml:space="preserve"> analyses.  Because ranking variables in complex models can lead to erroneous results.</w:t>
      </w:r>
    </w:p>
  </w:comment>
  <w:comment w:id="76" w:author="Matthew K. Lau" w:date="2014-06-06T11:19:00Z" w:initials="MKL">
    <w:p w14:paraId="2D4EB3C0" w14:textId="37B0D246" w:rsidR="00DC75B6" w:rsidRDefault="00DC75B6">
      <w:pPr>
        <w:pStyle w:val="CommentText"/>
      </w:pPr>
      <w:r>
        <w:rPr>
          <w:rStyle w:val="CommentReference"/>
        </w:rPr>
        <w:annotationRef/>
      </w:r>
      <w:r>
        <w:t>This is a good point. We should solicit the co-authors for ideas.</w:t>
      </w:r>
    </w:p>
  </w:comment>
  <w:comment w:id="79" w:author="Matthew K. Lau" w:date="2014-06-06T11:18:00Z" w:initials="MKL">
    <w:p w14:paraId="336EA982" w14:textId="3A9244CA" w:rsidR="00DC75B6" w:rsidRDefault="00DC75B6">
      <w:pPr>
        <w:pStyle w:val="CommentText"/>
      </w:pPr>
      <w:r>
        <w:rPr>
          <w:rStyle w:val="CommentReference"/>
        </w:rPr>
        <w:annotationRef/>
      </w:r>
      <w:r>
        <w:t xml:space="preserve">If we are going to discuss these points, let’s put them within the more focused context of Evolution in a Community Context, unless they compliment/support the discussion of the central hypotheses. </w:t>
      </w:r>
    </w:p>
  </w:comment>
  <w:comment w:id="87" w:author="Louis J. Lamit" w:date="2014-06-02T10:33:00Z" w:initials="LL">
    <w:p w14:paraId="1FFB8131" w14:textId="77777777" w:rsidR="00DC75B6" w:rsidRDefault="00DC75B6">
      <w:pPr>
        <w:pStyle w:val="CommentText"/>
      </w:pPr>
      <w:r>
        <w:rPr>
          <w:rStyle w:val="CommentReference"/>
        </w:rPr>
        <w:annotationRef/>
      </w:r>
      <w:r>
        <w:t>Is this evolution in a community context or community evolution? What is the difference between the two? Evolution in a community context sounds like a singe species is evolving in response to the community it lives within and community evolution sounds like it is something that the whole community is doing together…like a group selection sort of thing.</w:t>
      </w:r>
    </w:p>
  </w:comment>
  <w:comment w:id="88" w:author="Matthew K. Lau" w:date="2014-06-06T11:17:00Z" w:initials="MKL">
    <w:p w14:paraId="02DE7BA4" w14:textId="77777777" w:rsidR="00DC75B6" w:rsidRDefault="00DC75B6">
      <w:pPr>
        <w:pStyle w:val="CommentText"/>
      </w:pPr>
      <w:r>
        <w:rPr>
          <w:rStyle w:val="CommentReference"/>
        </w:rPr>
        <w:annotationRef/>
      </w:r>
    </w:p>
    <w:p w14:paraId="067741A6" w14:textId="77777777" w:rsidR="00DC75B6" w:rsidRDefault="00DC75B6">
      <w:pPr>
        <w:pStyle w:val="CommentText"/>
      </w:pPr>
    </w:p>
    <w:p w14:paraId="74EC9C73" w14:textId="00485722" w:rsidR="00DC75B6" w:rsidRDefault="00DC75B6">
      <w:pPr>
        <w:pStyle w:val="CommentText"/>
      </w:pPr>
      <w:r>
        <w:t xml:space="preserve">Let’s put this discussion point below the importance of discussing the hypotheses. </w:t>
      </w:r>
    </w:p>
    <w:p w14:paraId="1396C471" w14:textId="77777777" w:rsidR="00DC75B6" w:rsidRDefault="00DC75B6">
      <w:pPr>
        <w:pStyle w:val="CommentText"/>
      </w:pPr>
    </w:p>
    <w:p w14:paraId="258355BB" w14:textId="02DBCC85" w:rsidR="00DC75B6" w:rsidRDefault="00DC75B6">
      <w:pPr>
        <w:pStyle w:val="CommentText"/>
      </w:pPr>
      <w:r>
        <w:t xml:space="preserve">However, I would like to see this all discussed perhaps afterward. It is supposed to be a synthesis paper, and we should be pushing the development of important concepts. I can see and definitely identify with Jamie’s reservations of being too strong, and, not being first author, I will defer to your comfort level. </w:t>
      </w:r>
    </w:p>
    <w:p w14:paraId="601761AF" w14:textId="77777777" w:rsidR="00DC75B6" w:rsidRDefault="00DC75B6">
      <w:pPr>
        <w:pStyle w:val="CommentText"/>
      </w:pPr>
    </w:p>
    <w:p w14:paraId="4E14191E" w14:textId="6D0DB7AF" w:rsidR="00DC75B6" w:rsidRDefault="00DC75B6">
      <w:pPr>
        <w:pStyle w:val="CommentText"/>
      </w:pPr>
      <w:r>
        <w:t>But I think that if we made these reservations transparent, they could actually make a substantial contribution. If we discuss the salient points even-handedly and clearly, we can maintain a tone of impartiality in the way we are discussing this topic.</w:t>
      </w:r>
    </w:p>
    <w:p w14:paraId="02425A98" w14:textId="77777777" w:rsidR="00DC75B6" w:rsidRDefault="00DC75B6">
      <w:pPr>
        <w:pStyle w:val="CommentText"/>
      </w:pPr>
    </w:p>
    <w:p w14:paraId="03BDDC39" w14:textId="741480D7" w:rsidR="00DC75B6" w:rsidRDefault="00DC75B6">
      <w:pPr>
        <w:pStyle w:val="CommentText"/>
      </w:pPr>
      <w:r>
        <w:t>Given that that multiple communities show genetically based correlations, how about we discuss or at least raise the following points/questions:</w:t>
      </w:r>
    </w:p>
    <w:p w14:paraId="159814D6" w14:textId="77777777" w:rsidR="00DC75B6" w:rsidRDefault="00DC75B6">
      <w:pPr>
        <w:pStyle w:val="CommentText"/>
      </w:pPr>
    </w:p>
    <w:p w14:paraId="56EA013A" w14:textId="442F8591" w:rsidR="00DC75B6" w:rsidRDefault="00DC75B6" w:rsidP="00412EB9">
      <w:pPr>
        <w:pStyle w:val="CommentText"/>
        <w:numPr>
          <w:ilvl w:val="0"/>
          <w:numId w:val="7"/>
        </w:numPr>
      </w:pPr>
      <w:r>
        <w:t xml:space="preserve">Even without community level selection (but see below), what can we say about evolution? We can say that a broad swatch of the community could respond to selection on the foundation species, ecologically, in terms of shifting local species distributions and abundances. </w:t>
      </w:r>
    </w:p>
    <w:p w14:paraId="3E149E5B" w14:textId="7D4B3AC1" w:rsidR="00DC75B6" w:rsidRDefault="00DC75B6" w:rsidP="00C32D4E">
      <w:pPr>
        <w:pStyle w:val="CommentText"/>
        <w:numPr>
          <w:ilvl w:val="0"/>
          <w:numId w:val="7"/>
        </w:numPr>
      </w:pPr>
      <w:r>
        <w:t xml:space="preserve">What do our community correlations tell us about the potential for actual community level selection (i.e., communities members share fitness consequences of traits of the community)? I would say very little as we don’t actually have genetic information on the associated communities we’re looking at. What we can say is that the fitness functions of the organisms in these communities could be linked via the genetics of the foundation species, which is supported but not confirmed by our findings here. Future work should examine the coupling of fitness functions between community members as suggested by the work of </w:t>
      </w:r>
      <w:proofErr w:type="spellStart"/>
      <w:r>
        <w:t>Michod</w:t>
      </w:r>
      <w:proofErr w:type="spellEnd"/>
      <w:r>
        <w:t xml:space="preserve"> 2006 and Wade 2007.</w:t>
      </w:r>
    </w:p>
    <w:p w14:paraId="6D43FD5C" w14:textId="3E985C9A" w:rsidR="00DC75B6" w:rsidRDefault="00DC75B6" w:rsidP="00C32D4E">
      <w:pPr>
        <w:pStyle w:val="CommentText"/>
        <w:ind w:left="360"/>
      </w:pPr>
    </w:p>
    <w:p w14:paraId="0E23DFDB" w14:textId="3346A590" w:rsidR="00DC75B6" w:rsidRDefault="00DC75B6" w:rsidP="002C5549">
      <w:pPr>
        <w:pStyle w:val="CommentText"/>
        <w:ind w:left="360"/>
      </w:pPr>
      <w:r>
        <w:t>Refs:</w:t>
      </w:r>
    </w:p>
    <w:p w14:paraId="280C904F" w14:textId="77777777" w:rsidR="00DC75B6" w:rsidRDefault="00DC75B6" w:rsidP="002C5549">
      <w:pPr>
        <w:pStyle w:val="CommentText"/>
        <w:ind w:left="360"/>
      </w:pPr>
    </w:p>
    <w:p w14:paraId="47FB60F0" w14:textId="77777777" w:rsidR="00DC75B6" w:rsidRPr="002C5549" w:rsidRDefault="00DC75B6" w:rsidP="002C5549">
      <w:pPr>
        <w:pStyle w:val="CommentText"/>
        <w:ind w:left="360"/>
      </w:pPr>
      <w:proofErr w:type="spellStart"/>
      <w:r w:rsidRPr="002C5549">
        <w:t>Michod</w:t>
      </w:r>
      <w:proofErr w:type="spellEnd"/>
      <w:r w:rsidRPr="002C5549">
        <w:t>, R.E. 2006. The group covariance effect and fitness trade-offs during evolutionary transitions. </w:t>
      </w:r>
      <w:r w:rsidRPr="002C5549">
        <w:rPr>
          <w:i/>
          <w:iCs/>
        </w:rPr>
        <w:t>PNAS</w:t>
      </w:r>
      <w:r w:rsidRPr="002C5549">
        <w:t>, USA. 103:9113-9117</w:t>
      </w:r>
    </w:p>
    <w:p w14:paraId="29686470" w14:textId="77777777" w:rsidR="00DC75B6" w:rsidRDefault="00DC75B6" w:rsidP="002C5549">
      <w:pPr>
        <w:pStyle w:val="CommentText"/>
        <w:ind w:left="360"/>
      </w:pPr>
    </w:p>
    <w:p w14:paraId="12483A7C" w14:textId="77777777" w:rsidR="00DC75B6" w:rsidRPr="002C5549" w:rsidRDefault="00DC75B6" w:rsidP="002C5549">
      <w:pPr>
        <w:pStyle w:val="CommentText"/>
        <w:ind w:left="360"/>
      </w:pPr>
      <w:r w:rsidRPr="002C5549">
        <w:rPr>
          <w:b/>
          <w:bCs/>
        </w:rPr>
        <w:t>Wade MJ</w:t>
      </w:r>
      <w:r w:rsidRPr="002C5549">
        <w:t> (2007) The co-evolutionary genetics of ecological communities. Nature Reviews Genetics 8: 185-195.</w:t>
      </w:r>
    </w:p>
    <w:p w14:paraId="09D10E14" w14:textId="77777777" w:rsidR="00DC75B6" w:rsidRDefault="00DC75B6" w:rsidP="00C32D4E">
      <w:pPr>
        <w:pStyle w:val="CommentText"/>
        <w:ind w:left="360"/>
      </w:pPr>
    </w:p>
    <w:p w14:paraId="4930F11E" w14:textId="77777777" w:rsidR="00DC75B6" w:rsidRDefault="00DC75B6" w:rsidP="00C32D4E">
      <w:pPr>
        <w:pStyle w:val="CommentText"/>
        <w:ind w:left="360"/>
      </w:pPr>
    </w:p>
    <w:p w14:paraId="40AEACDA" w14:textId="77777777" w:rsidR="00DC75B6" w:rsidRDefault="00DC75B6">
      <w:pPr>
        <w:pStyle w:val="CommentText"/>
      </w:pPr>
    </w:p>
    <w:p w14:paraId="557DFB61" w14:textId="77777777" w:rsidR="00DC75B6" w:rsidRDefault="00DC75B6">
      <w:pPr>
        <w:pStyle w:val="CommentText"/>
      </w:pPr>
    </w:p>
  </w:comment>
  <w:comment w:id="92" w:author="Louis J. Lamit" w:date="2014-06-02T10:33:00Z" w:initials="LL">
    <w:p w14:paraId="0E9804FA" w14:textId="77777777" w:rsidR="00DC75B6" w:rsidRDefault="00DC75B6" w:rsidP="003F4F3C">
      <w:pPr>
        <w:pStyle w:val="CommentText"/>
      </w:pPr>
      <w:r>
        <w:rPr>
          <w:rStyle w:val="CommentReference"/>
        </w:rPr>
        <w:annotationRef/>
      </w:r>
      <w:r>
        <w:t>I prefer this phrasing, as opposed to “community evolution”, “evolution in a community context”, and “selection in a community context”. I think that different papers and different people have quite varying definitions of what these terms could mean and there are truly a lot of permutations of evolutionary dynamics that could be happening. So, I think the phrasing I use here could encompass all possibilities.</w:t>
      </w:r>
    </w:p>
  </w:comment>
  <w:comment w:id="91" w:author="Thomas Whitham" w:date="2014-06-02T10:33:00Z" w:initials="TW">
    <w:p w14:paraId="7903ABEE" w14:textId="77777777" w:rsidR="00DC75B6" w:rsidRDefault="00DC75B6" w:rsidP="003F4F3C">
      <w:pPr>
        <w:pStyle w:val="CommentText"/>
      </w:pPr>
      <w:r>
        <w:rPr>
          <w:rStyle w:val="CommentReference"/>
        </w:rPr>
        <w:annotationRef/>
      </w:r>
      <w:r>
        <w:t>I don’t prefer this phrasing as one could make the same arguments with your terminology and we’ve been consistent in using the other terminology and have defined it.  If we define it, there should be no confusion.  I seem to get the impressing that you want to shift away from most of what we’ve done before as if there is something really wrong with it.  If one person objects, is that reason to shift to something else in which another person will also likely object?  In a emerging field there is going to be lots of dissent and all cannot be pleased, so this is ground we’ve covered before and I don’t think we need to revise it again.  If we change our terminology, then we can clearly be criticized as being inconsistent.  I would be happy to change if there was a really solid reason for doing so, but I don’t think you make that case.</w:t>
      </w:r>
    </w:p>
  </w:comment>
  <w:comment w:id="93" w:author="Louis J. Lamit" w:date="2014-06-02T10:33:00Z" w:initials="LL">
    <w:p w14:paraId="1CE7C3BF" w14:textId="77777777" w:rsidR="00DC75B6" w:rsidRDefault="00DC75B6" w:rsidP="003F4F3C">
      <w:pPr>
        <w:pStyle w:val="CommentText"/>
      </w:pPr>
      <w:r>
        <w:rPr>
          <w:rStyle w:val="CommentReference"/>
        </w:rPr>
        <w:annotationRef/>
      </w:r>
      <w:r>
        <w:t xml:space="preserve">My goal with this paper is not to change terminology. I just want to make sure we stay focused on genetic correlations among communities, recognize the literature that is very </w:t>
      </w:r>
      <w:proofErr w:type="spellStart"/>
      <w:r>
        <w:t>realted</w:t>
      </w:r>
      <w:proofErr w:type="spellEnd"/>
      <w:r>
        <w:t xml:space="preserve"> to what we are doing with this paper (e.g., genetic correlations among individual community members, which seems to be a clear building block for what we are doing). Yes, our group has defined terms and used them in the past, but I don't think we need to included every term and concept that our group has defined. More importantly, I still do not agree that things like "community evolution" and evolution in a community context are well defined. I have read the definitions and heard Shuster talk about it. However, there are many different permutations of what could be considered community evolution, and in all my time as a grad student I would posit that very few of the cottonwood group members would every really want to work on discussing what the term actually meant. Everyone seems to have a different idea of what it actually means, or thinks it is not a useful term. The use of these terms between the Whitham et al. 2003, </w:t>
      </w:r>
      <w:proofErr w:type="spellStart"/>
      <w:r>
        <w:t>Whitam</w:t>
      </w:r>
      <w:proofErr w:type="spellEnd"/>
      <w:r>
        <w:t xml:space="preserve"> et al. 2006 and Shuster et al. 2006 seem quite different to me.</w:t>
      </w:r>
    </w:p>
  </w:comment>
  <w:comment w:id="90" w:author="Thomas Whitham" w:date="2014-06-02T10:33:00Z" w:initials="TW">
    <w:p w14:paraId="024D3AA7" w14:textId="77777777" w:rsidR="00DC75B6" w:rsidRDefault="00DC75B6" w:rsidP="003F4F3C">
      <w:pPr>
        <w:pStyle w:val="CommentText"/>
      </w:pPr>
      <w:r>
        <w:rPr>
          <w:rStyle w:val="CommentReference"/>
        </w:rPr>
        <w:annotationRef/>
      </w:r>
      <w:r>
        <w:t>Since we disagree on this and this doesn’t really address the short-term drivers of community phenotypes, I suggest we omit here, but this is clearly a big picture implication for the end of the intro and a potential discussion subsection.</w:t>
      </w:r>
    </w:p>
  </w:comment>
  <w:comment w:id="94" w:author="Louis J. Lamit" w:date="2014-06-02T10:33:00Z" w:initials="LL">
    <w:p w14:paraId="67CFB7FC" w14:textId="77777777" w:rsidR="00DC75B6" w:rsidRDefault="00DC75B6" w:rsidP="0093227E">
      <w:pPr>
        <w:pStyle w:val="CommentText"/>
        <w:rPr>
          <w:rFonts w:cs="Times New Roman"/>
        </w:rPr>
      </w:pPr>
      <w:r>
        <w:rPr>
          <w:rStyle w:val="CommentReference"/>
        </w:rPr>
        <w:annotationRef/>
      </w:r>
      <w:r>
        <w:rPr>
          <w:rFonts w:cs="Times New Roman"/>
        </w:rPr>
        <w:t xml:space="preserve">This statement below is a bit vague to me. I think we should discuss this more on the phone. </w:t>
      </w:r>
    </w:p>
    <w:p w14:paraId="26D23BE8" w14:textId="77777777" w:rsidR="00DC75B6" w:rsidRDefault="00DC75B6" w:rsidP="0093227E">
      <w:pPr>
        <w:pStyle w:val="CommentText"/>
        <w:rPr>
          <w:rFonts w:cs="Times New Roman"/>
        </w:rPr>
      </w:pPr>
    </w:p>
    <w:p w14:paraId="6A50F956" w14:textId="77777777" w:rsidR="00DC75B6" w:rsidRDefault="00DC75B6" w:rsidP="0093227E">
      <w:pPr>
        <w:pStyle w:val="CommentText"/>
      </w:pPr>
      <w:r>
        <w:rPr>
          <w:rFonts w:cs="Times New Roman"/>
        </w:rPr>
        <w:t xml:space="preserve">“Importantly, </w:t>
      </w:r>
      <w:r w:rsidRPr="00503C1F">
        <w:rPr>
          <w:rFonts w:cs="Times New Roman"/>
        </w:rPr>
        <w:t xml:space="preserve">if community phenotypes </w:t>
      </w:r>
      <w:r w:rsidRPr="004B26EB">
        <w:rPr>
          <w:rFonts w:cs="Times New Roman"/>
        </w:rPr>
        <w:t xml:space="preserve">are preserved when some </w:t>
      </w:r>
      <w:r>
        <w:rPr>
          <w:rFonts w:cs="Times New Roman"/>
        </w:rPr>
        <w:t xml:space="preserve">plant genotypes </w:t>
      </w:r>
      <w:r w:rsidRPr="004B26EB">
        <w:rPr>
          <w:rFonts w:cs="Times New Roman"/>
        </w:rPr>
        <w:t>persist and others are removed (see Wade 1977, 1978; Goodnight and</w:t>
      </w:r>
      <w:r>
        <w:rPr>
          <w:rFonts w:cs="Times New Roman"/>
        </w:rPr>
        <w:t xml:space="preserve"> </w:t>
      </w:r>
      <w:r w:rsidRPr="004B26EB">
        <w:rPr>
          <w:rFonts w:cs="Times New Roman"/>
        </w:rPr>
        <w:t>Craig 1996)</w:t>
      </w:r>
      <w:r>
        <w:rPr>
          <w:rFonts w:cs="Times New Roman"/>
        </w:rPr>
        <w:t>, selection is occurring in a community context (Whitham et al. 2003, Shuster et al. 2006).”</w:t>
      </w:r>
    </w:p>
  </w:comment>
  <w:comment w:id="97" w:author="Louis J. Lamit" w:date="2014-06-02T10:33:00Z" w:initials="LL">
    <w:p w14:paraId="3F7A5213" w14:textId="77777777" w:rsidR="00DC75B6" w:rsidRDefault="00DC75B6" w:rsidP="0093227E">
      <w:pPr>
        <w:pStyle w:val="CommentText"/>
      </w:pPr>
      <w:r>
        <w:rPr>
          <w:rStyle w:val="CommentReference"/>
        </w:rPr>
        <w:annotationRef/>
      </w:r>
      <w:r>
        <w:t>I prefer this phrasing, as opposed to “community evolution”, “evolution in a community context”, and “selection in a community context”. I think that different papers and different people have quite varying definitions of what these terms could mean and there are truly a lot of permutations of evolutionary dynamics that could be happening. So, I think the phrasing I use here could encompass all possibilities.</w:t>
      </w:r>
    </w:p>
  </w:comment>
  <w:comment w:id="96" w:author="Thomas Whitham" w:date="2014-06-02T10:33:00Z" w:initials="TW">
    <w:p w14:paraId="52AB8A14" w14:textId="77777777" w:rsidR="00DC75B6" w:rsidRDefault="00DC75B6" w:rsidP="0093227E">
      <w:pPr>
        <w:pStyle w:val="CommentText"/>
      </w:pPr>
      <w:r>
        <w:rPr>
          <w:rStyle w:val="CommentReference"/>
        </w:rPr>
        <w:annotationRef/>
      </w:r>
      <w:r>
        <w:t>I don’t prefer this phrasing as one could make the same arguments with your terminology and we’ve been consistent in using the other terminology and have defined it.  If we define it, there should be no confusion.  I seem to get the impressing that you want to shift away from most of what we’ve done before as if there is something really wrong with it.  If one person objects, is that reason to shift to something else in which another person will also likely object?  In a emerging field there is going to be lots of dissent and all cannot be pleased, so this is ground we’ve covered before and I don’t think we need to revise it again.  If we change our terminology, then we can clearly be criticized as being inconsistent.  I would be happy to change if there was a really solid reason for doing so, but I don’t think you make that case.</w:t>
      </w:r>
    </w:p>
  </w:comment>
  <w:comment w:id="98" w:author="Louis J. Lamit" w:date="2014-06-02T10:33:00Z" w:initials="LL">
    <w:p w14:paraId="19DCFFAE" w14:textId="77777777" w:rsidR="00DC75B6" w:rsidRDefault="00DC75B6" w:rsidP="0093227E">
      <w:pPr>
        <w:pStyle w:val="CommentText"/>
      </w:pPr>
      <w:r>
        <w:rPr>
          <w:rStyle w:val="CommentReference"/>
        </w:rPr>
        <w:annotationRef/>
      </w:r>
      <w:r>
        <w:t xml:space="preserve">My goal with this paper is not to change terminology. I just want to make sure we stay focused on genetic correlations among communities, recognize the literature that is very </w:t>
      </w:r>
      <w:proofErr w:type="spellStart"/>
      <w:r>
        <w:t>realted</w:t>
      </w:r>
      <w:proofErr w:type="spellEnd"/>
      <w:r>
        <w:t xml:space="preserve"> to what we are doing with this paper (e.g., genetic correlations among individual community members, which seems to be a clear building block for what we are doing). Yes, our group has defined terms and used them in the past, but I don't think we need to included every term and concept that our group has defined. More importantly, I still do not agree that things like "community evolution" and evolution in a community context are well defined. I have read the definitions and heard Shuster talk about it. However, there are many different permutations of what could be considered community evolution, and in all my time as a grad student I would posit that very few of the cottonwood group members would every really want to work on discussing what the term actually meant. Everyone seems to have a different idea of what it actually means, or thinks it is not a useful term. The use of these terms between the Whitham et al. 2003, </w:t>
      </w:r>
      <w:proofErr w:type="spellStart"/>
      <w:r>
        <w:t>Whitam</w:t>
      </w:r>
      <w:proofErr w:type="spellEnd"/>
      <w:r>
        <w:t xml:space="preserve"> et al. 2006 and Shuster et al. 2006 seem quite different to me.</w:t>
      </w:r>
    </w:p>
  </w:comment>
  <w:comment w:id="95" w:author="Thomas Whitham" w:date="2014-06-02T10:33:00Z" w:initials="TW">
    <w:p w14:paraId="4E496497" w14:textId="77777777" w:rsidR="00DC75B6" w:rsidRDefault="00DC75B6" w:rsidP="0093227E">
      <w:pPr>
        <w:pStyle w:val="CommentText"/>
      </w:pPr>
      <w:r>
        <w:rPr>
          <w:rStyle w:val="CommentReference"/>
        </w:rPr>
        <w:annotationRef/>
      </w:r>
      <w:r>
        <w:t>Since we disagree on this and this doesn’t really address the short-term drivers of community phenotypes, I suggest we omit here, but this is clearly a big picture implication for the end of the intro and a potential discussion subsection.</w:t>
      </w:r>
    </w:p>
  </w:comment>
  <w:comment w:id="99" w:author="Thomas Whitham" w:date="2014-06-02T10:33:00Z" w:initials="TW">
    <w:p w14:paraId="70A4DF67" w14:textId="77777777" w:rsidR="00DC75B6" w:rsidRDefault="00DC75B6" w:rsidP="002F62F1">
      <w:pPr>
        <w:pStyle w:val="CommentText"/>
      </w:pPr>
      <w:r>
        <w:rPr>
          <w:rStyle w:val="CommentReference"/>
        </w:rPr>
        <w:annotationRef/>
      </w:r>
      <w:r>
        <w:t>Hypothesis not on the original list, but a good one.</w:t>
      </w:r>
    </w:p>
  </w:comment>
  <w:comment w:id="105" w:author="Thomas Whitham" w:date="2014-06-02T10:33:00Z" w:initials="TW">
    <w:p w14:paraId="001B5780" w14:textId="77777777" w:rsidR="00DC75B6" w:rsidRDefault="00DC75B6" w:rsidP="00BE64B2">
      <w:pPr>
        <w:pStyle w:val="CommentText"/>
      </w:pPr>
      <w:r>
        <w:rPr>
          <w:rStyle w:val="CommentReference"/>
        </w:rPr>
        <w:annotationRef/>
      </w:r>
      <w:r>
        <w:t>I don’t feel this is tangential because it is one of several lines of evidence that the multivariate phenotype is a key driver of community structure.</w:t>
      </w:r>
    </w:p>
    <w:p w14:paraId="33F87E53" w14:textId="77777777" w:rsidR="00DC75B6" w:rsidRDefault="00DC75B6" w:rsidP="00BE64B2">
      <w:pPr>
        <w:pStyle w:val="CommentText"/>
      </w:pPr>
    </w:p>
    <w:p w14:paraId="5F13122A" w14:textId="77777777" w:rsidR="00DC75B6" w:rsidRDefault="00DC75B6" w:rsidP="00BE64B2">
      <w:pPr>
        <w:pStyle w:val="CommentText"/>
        <w:numPr>
          <w:ilvl w:val="0"/>
          <w:numId w:val="5"/>
        </w:numPr>
      </w:pPr>
      <w:r>
        <w:t xml:space="preserve"> Genetic similarity rule</w:t>
      </w:r>
    </w:p>
    <w:p w14:paraId="79ACBF94" w14:textId="77777777" w:rsidR="00DC75B6" w:rsidRDefault="00DC75B6" w:rsidP="00BE64B2">
      <w:pPr>
        <w:pStyle w:val="CommentText"/>
        <w:numPr>
          <w:ilvl w:val="0"/>
          <w:numId w:val="5"/>
        </w:numPr>
      </w:pPr>
      <w:r>
        <w:t xml:space="preserve"> Community &amp; ecosystem phenotypes</w:t>
      </w:r>
    </w:p>
    <w:p w14:paraId="733E874D" w14:textId="77777777" w:rsidR="00DC75B6" w:rsidRDefault="00DC75B6" w:rsidP="00BE64B2">
      <w:pPr>
        <w:pStyle w:val="CommentText"/>
        <w:numPr>
          <w:ilvl w:val="0"/>
          <w:numId w:val="5"/>
        </w:numPr>
      </w:pPr>
      <w:r>
        <w:t xml:space="preserve"> Community heritability</w:t>
      </w:r>
    </w:p>
    <w:p w14:paraId="40D97C99" w14:textId="77777777" w:rsidR="00DC75B6" w:rsidRDefault="00DC75B6" w:rsidP="00BE64B2">
      <w:pPr>
        <w:pStyle w:val="CommentText"/>
        <w:numPr>
          <w:ilvl w:val="0"/>
          <w:numId w:val="5"/>
        </w:numPr>
      </w:pPr>
      <w:r>
        <w:t xml:space="preserve"> Community stability</w:t>
      </w:r>
    </w:p>
    <w:p w14:paraId="728DDB83" w14:textId="77777777" w:rsidR="00DC75B6" w:rsidRDefault="00DC75B6" w:rsidP="00BE64B2">
      <w:pPr>
        <w:pStyle w:val="CommentText"/>
        <w:numPr>
          <w:ilvl w:val="0"/>
          <w:numId w:val="5"/>
        </w:numPr>
      </w:pPr>
      <w:r>
        <w:t xml:space="preserve"> Correlated communities</w:t>
      </w:r>
    </w:p>
    <w:p w14:paraId="472B19F0" w14:textId="77777777" w:rsidR="00DC75B6" w:rsidRDefault="00DC75B6" w:rsidP="00BE64B2">
      <w:pPr>
        <w:pStyle w:val="CommentText"/>
        <w:numPr>
          <w:ilvl w:val="0"/>
          <w:numId w:val="5"/>
        </w:numPr>
      </w:pPr>
      <w:r>
        <w:t xml:space="preserve"> Interacting foundation species</w:t>
      </w:r>
    </w:p>
    <w:p w14:paraId="5B8EF503" w14:textId="77777777" w:rsidR="00DC75B6" w:rsidRDefault="00DC75B6" w:rsidP="00BE64B2">
      <w:pPr>
        <w:pStyle w:val="CommentText"/>
      </w:pPr>
    </w:p>
    <w:p w14:paraId="165A525A" w14:textId="77777777" w:rsidR="00DC75B6" w:rsidRPr="00B3476E" w:rsidRDefault="00DC75B6" w:rsidP="00BE64B2">
      <w:pPr>
        <w:pStyle w:val="CommentText"/>
        <w:rPr>
          <w:b/>
        </w:rPr>
      </w:pPr>
      <w:r w:rsidRPr="00B3476E">
        <w:rPr>
          <w:b/>
        </w:rPr>
        <w:t>However, to keep the intro short, I could see having this as a discussion subsection.  I.e., the Community and Ecosystem Consequences of a Multivariate Phenotype</w:t>
      </w:r>
    </w:p>
  </w:comment>
  <w:comment w:id="106" w:author="Matthew K. Lau" w:date="2014-06-06T11:11:00Z" w:initials="MKL">
    <w:p w14:paraId="459F84E4" w14:textId="77777777" w:rsidR="00DC75B6" w:rsidRDefault="00DC75B6">
      <w:pPr>
        <w:pStyle w:val="CommentText"/>
      </w:pPr>
      <w:r>
        <w:rPr>
          <w:rStyle w:val="CommentReference"/>
        </w:rPr>
        <w:annotationRef/>
      </w:r>
      <w:r>
        <w:t xml:space="preserve">Let’s see how folks feel about having a paragraph on the ecosystem consequences. We show genetic coupling of several communities with important nutrient cycling roles: Soil PLFA Fungi, Soil PLFA Bacteria and ECM. </w:t>
      </w:r>
    </w:p>
    <w:p w14:paraId="26B590A4" w14:textId="77777777" w:rsidR="00DC75B6" w:rsidRDefault="00DC75B6">
      <w:pPr>
        <w:pStyle w:val="CommentText"/>
      </w:pPr>
    </w:p>
    <w:p w14:paraId="1ABAACF3" w14:textId="3F955332" w:rsidR="00DC75B6" w:rsidRDefault="00DC75B6">
      <w:pPr>
        <w:pStyle w:val="CommentText"/>
      </w:pPr>
      <w:r>
        <w:t>I think that we could talk about what the joint effects on these communities might mean for how these communities might jointly influence ecosystem level responses to genetic variation in a foundation species.</w:t>
      </w:r>
    </w:p>
    <w:p w14:paraId="2A079C43" w14:textId="77777777" w:rsidR="00DC75B6" w:rsidRDefault="00DC75B6">
      <w:pPr>
        <w:pStyle w:val="CommentText"/>
      </w:pPr>
    </w:p>
  </w:comment>
  <w:comment w:id="107" w:author="Louis J. Lamit" w:date="2014-06-02T10:33:00Z" w:initials="LL">
    <w:p w14:paraId="22160D81" w14:textId="77777777" w:rsidR="00DC75B6" w:rsidRPr="00EF352D" w:rsidRDefault="00DC75B6" w:rsidP="00BE64B2">
      <w:pPr>
        <w:widowControl w:val="0"/>
        <w:autoSpaceDE w:val="0"/>
        <w:autoSpaceDN w:val="0"/>
        <w:adjustRightInd w:val="0"/>
        <w:rPr>
          <w:rFonts w:cs="Times New Roman"/>
          <w:color w:val="000000"/>
          <w:sz w:val="32"/>
          <w:szCs w:val="32"/>
        </w:rPr>
      </w:pPr>
      <w:r>
        <w:rPr>
          <w:rStyle w:val="CommentReference"/>
        </w:rPr>
        <w:annotationRef/>
      </w:r>
      <w:proofErr w:type="spellStart"/>
      <w:r>
        <w:rPr>
          <w:rFonts w:cs="Times New Roman"/>
          <w:color w:val="000000"/>
          <w:sz w:val="32"/>
          <w:szCs w:val="32"/>
        </w:rPr>
        <w:t>Cordier</w:t>
      </w:r>
      <w:proofErr w:type="spellEnd"/>
      <w:r>
        <w:rPr>
          <w:rFonts w:cs="Times New Roman"/>
          <w:color w:val="000000"/>
          <w:sz w:val="32"/>
          <w:szCs w:val="32"/>
        </w:rPr>
        <w:t xml:space="preserve">, T., C. Robin, X. </w:t>
      </w:r>
      <w:proofErr w:type="spellStart"/>
      <w:r>
        <w:rPr>
          <w:rFonts w:cs="Times New Roman"/>
          <w:color w:val="000000"/>
          <w:sz w:val="32"/>
          <w:szCs w:val="32"/>
        </w:rPr>
        <w:t>Capdevielle</w:t>
      </w:r>
      <w:proofErr w:type="spellEnd"/>
      <w:r>
        <w:rPr>
          <w:rFonts w:cs="Times New Roman"/>
          <w:color w:val="000000"/>
          <w:sz w:val="32"/>
          <w:szCs w:val="32"/>
        </w:rPr>
        <w:t xml:space="preserve">, M-L </w:t>
      </w:r>
      <w:proofErr w:type="spellStart"/>
      <w:r>
        <w:rPr>
          <w:rFonts w:cs="Times New Roman"/>
          <w:color w:val="000000"/>
          <w:sz w:val="32"/>
          <w:szCs w:val="32"/>
        </w:rPr>
        <w:t>Desprez-Loustau</w:t>
      </w:r>
      <w:proofErr w:type="spellEnd"/>
      <w:r>
        <w:rPr>
          <w:rFonts w:cs="Times New Roman"/>
          <w:color w:val="000000"/>
          <w:sz w:val="32"/>
          <w:szCs w:val="32"/>
        </w:rPr>
        <w:t xml:space="preserve">, C. </w:t>
      </w:r>
      <w:proofErr w:type="spellStart"/>
      <w:r>
        <w:rPr>
          <w:rFonts w:cs="Times New Roman"/>
          <w:color w:val="000000"/>
          <w:sz w:val="32"/>
          <w:szCs w:val="32"/>
        </w:rPr>
        <w:t>Vacher</w:t>
      </w:r>
      <w:proofErr w:type="spellEnd"/>
      <w:r>
        <w:rPr>
          <w:rFonts w:cs="Times New Roman"/>
          <w:color w:val="000000"/>
          <w:sz w:val="32"/>
          <w:szCs w:val="32"/>
        </w:rPr>
        <w:t xml:space="preserve">. 2010. Spatial variability of </w:t>
      </w:r>
      <w:proofErr w:type="spellStart"/>
      <w:r>
        <w:rPr>
          <w:rFonts w:cs="Times New Roman"/>
          <w:color w:val="000000"/>
          <w:sz w:val="32"/>
          <w:szCs w:val="32"/>
        </w:rPr>
        <w:t>phyllosphere</w:t>
      </w:r>
      <w:proofErr w:type="spellEnd"/>
      <w:r>
        <w:rPr>
          <w:rFonts w:cs="Times New Roman"/>
          <w:color w:val="000000"/>
          <w:sz w:val="32"/>
          <w:szCs w:val="32"/>
        </w:rPr>
        <w:t xml:space="preserve"> fungal assemblages: genetic distance predominates over geographic distance in a European beech stand (</w:t>
      </w:r>
      <w:proofErr w:type="spellStart"/>
      <w:r>
        <w:rPr>
          <w:rFonts w:cs="Times New Roman"/>
          <w:color w:val="000000"/>
          <w:sz w:val="32"/>
          <w:szCs w:val="32"/>
        </w:rPr>
        <w:t>Fagus</w:t>
      </w:r>
      <w:proofErr w:type="spellEnd"/>
      <w:r>
        <w:rPr>
          <w:rFonts w:cs="Times New Roman"/>
          <w:color w:val="000000"/>
          <w:sz w:val="32"/>
          <w:szCs w:val="32"/>
        </w:rPr>
        <w:t xml:space="preserve"> </w:t>
      </w:r>
      <w:proofErr w:type="spellStart"/>
      <w:r>
        <w:rPr>
          <w:rFonts w:cs="Times New Roman"/>
          <w:color w:val="000000"/>
          <w:sz w:val="32"/>
          <w:szCs w:val="32"/>
        </w:rPr>
        <w:t>sylvatica</w:t>
      </w:r>
      <w:proofErr w:type="spellEnd"/>
      <w:r>
        <w:rPr>
          <w:rFonts w:cs="Times New Roman"/>
          <w:color w:val="000000"/>
          <w:sz w:val="32"/>
          <w:szCs w:val="32"/>
        </w:rPr>
        <w:t xml:space="preserve">). Fungal Ecology. </w:t>
      </w:r>
      <w:r>
        <w:rPr>
          <w:rFonts w:cs="Times New Roman"/>
          <w:color w:val="000000"/>
        </w:rPr>
        <w:t xml:space="preserve">5:509-520. </w:t>
      </w:r>
    </w:p>
  </w:comment>
  <w:comment w:id="103" w:author="Louis J. Lamit" w:date="2014-06-02T10:33:00Z" w:initials="LL">
    <w:p w14:paraId="4310DA4A" w14:textId="77777777" w:rsidR="00DC75B6" w:rsidRDefault="00DC75B6" w:rsidP="00BE64B2">
      <w:pPr>
        <w:pStyle w:val="CommentText"/>
      </w:pPr>
      <w:r>
        <w:rPr>
          <w:rStyle w:val="CommentReference"/>
        </w:rPr>
        <w:annotationRef/>
      </w:r>
      <w:r>
        <w:t xml:space="preserve">I feel like this may be tangential, because we are not specifically testing the genetic similarity rule in this paper. I view the genetic similarity rule as another way to test for a genotype effect; instead of treating genotype as a category it uses relatedness among genotypes as a continuous variable to detect a genetic effect. So, unless we specifically will use the genetic similarity rule later in the paper, I think the point that community phenotypes exist is made without including these last 2 sentences. </w:t>
      </w:r>
    </w:p>
  </w:comment>
  <w:comment w:id="104" w:author="Matthew K. Lau" w:date="2014-06-06T11:14:00Z" w:initials="MKL">
    <w:p w14:paraId="118DB118" w14:textId="77777777" w:rsidR="00DC75B6" w:rsidRDefault="00DC75B6">
      <w:pPr>
        <w:pStyle w:val="CommentText"/>
      </w:pPr>
      <w:r>
        <w:rPr>
          <w:rStyle w:val="CommentReference"/>
        </w:rPr>
        <w:annotationRef/>
      </w:r>
      <w:r>
        <w:t xml:space="preserve">I see the utility in brining up the genetic similarity rule. I disagree with the point that it is just another way to look at genotype effects. It makes a much more specific claim about the nature of genotypic effects. </w:t>
      </w:r>
    </w:p>
    <w:p w14:paraId="393AFBF1" w14:textId="77777777" w:rsidR="00DC75B6" w:rsidRDefault="00DC75B6">
      <w:pPr>
        <w:pStyle w:val="CommentText"/>
      </w:pPr>
    </w:p>
    <w:p w14:paraId="33ED7300" w14:textId="205C5B87" w:rsidR="00DC75B6" w:rsidRDefault="00DC75B6">
      <w:pPr>
        <w:pStyle w:val="CommentText"/>
      </w:pPr>
      <w:r>
        <w:t xml:space="preserve">This could be a useful point in the discussion. However, I would prefer to try and do less and do it better than stretching ourselves to thin. </w:t>
      </w:r>
    </w:p>
  </w:comment>
  <w:comment w:id="109" w:author="Louis J. Lamit" w:date="2014-06-02T10:57:00Z" w:initials="LL">
    <w:p w14:paraId="78932D35" w14:textId="77777777" w:rsidR="00DC75B6" w:rsidRDefault="00DC75B6" w:rsidP="00200AA3">
      <w:pPr>
        <w:pStyle w:val="CommentText"/>
      </w:pPr>
      <w:r>
        <w:rPr>
          <w:rStyle w:val="CommentReference"/>
        </w:rPr>
        <w:annotationRef/>
      </w:r>
      <w:r>
        <w:t xml:space="preserve">I like this example. However, there are examples from </w:t>
      </w:r>
      <w:proofErr w:type="spellStart"/>
      <w:r>
        <w:t>Oenothera</w:t>
      </w:r>
      <w:proofErr w:type="spellEnd"/>
      <w:r>
        <w:t xml:space="preserve"> and Asclepius that show similar things (although just with arthropods), which suggests to me that these effects are not limited to foundation species. </w:t>
      </w:r>
    </w:p>
  </w:comment>
  <w:comment w:id="110" w:author="Thomas Whitham" w:date="2014-06-02T10:57:00Z" w:initials="TW">
    <w:p w14:paraId="413A52C6" w14:textId="77777777" w:rsidR="00DC75B6" w:rsidRDefault="00DC75B6" w:rsidP="00200AA3">
      <w:pPr>
        <w:pStyle w:val="CommentText"/>
      </w:pPr>
      <w:r>
        <w:rPr>
          <w:rStyle w:val="CommentReference"/>
        </w:rPr>
        <w:annotationRef/>
      </w:r>
      <w:r>
        <w:t xml:space="preserve">I agree with your point, so perhaps we can compromise with the following text.  I am thinking mostly about species that really have to potential to alter life on the planet as we know it.  It is a matter of magnitude of effects.  Even </w:t>
      </w:r>
      <w:r>
        <w:rPr>
          <w:rStyle w:val="Emphasis"/>
        </w:rPr>
        <w:t xml:space="preserve">Arabidopsis </w:t>
      </w:r>
      <w:r>
        <w:rPr>
          <w:rStyle w:val="Emphasis"/>
          <w:i w:val="0"/>
        </w:rPr>
        <w:t>can interact with and affect other species as these other studies show, but no one would argue that it has the potential to be a game changer.</w:t>
      </w:r>
      <w:r>
        <w:t xml:space="preserve"> </w:t>
      </w:r>
    </w:p>
  </w:comment>
  <w:comment w:id="108" w:author="Thomas Whitham" w:date="2014-06-02T10:57:00Z" w:initials="TW">
    <w:p w14:paraId="75864DF8" w14:textId="77777777" w:rsidR="00DC75B6" w:rsidRDefault="00DC75B6" w:rsidP="00200AA3">
      <w:pPr>
        <w:pStyle w:val="CommentText"/>
      </w:pPr>
      <w:r>
        <w:rPr>
          <w:rStyle w:val="CommentReference"/>
        </w:rPr>
        <w:annotationRef/>
      </w:r>
      <w:r>
        <w:t>OK, let’s omit this two as it is not a community correlated with or interacting with another community so it all falls into the case of one species affecting many others.</w:t>
      </w:r>
    </w:p>
  </w:comment>
  <w:comment w:id="122" w:author="Louis J. Lamit" w:date="2014-06-02T10:33:00Z" w:initials="LL">
    <w:p w14:paraId="3C6A0D58" w14:textId="77777777" w:rsidR="00DC75B6" w:rsidRDefault="00DC75B6">
      <w:pPr>
        <w:pStyle w:val="CommentText"/>
      </w:pPr>
      <w:r>
        <w:rPr>
          <w:rStyle w:val="CommentReference"/>
        </w:rPr>
        <w:annotationRef/>
      </w:r>
      <w:r>
        <w:t>The goal of this table is to more systematically describe what went into the partial mantel meta-analysis model.</w:t>
      </w:r>
    </w:p>
  </w:comment>
  <w:comment w:id="123" w:author="Matthew K. Lau" w:date="2014-06-06T11:15:00Z" w:initials="MKL">
    <w:p w14:paraId="56FAEB60" w14:textId="7157A011" w:rsidR="00DC75B6" w:rsidRDefault="00DC75B6">
      <w:pPr>
        <w:pStyle w:val="CommentText"/>
      </w:pPr>
      <w:r>
        <w:rPr>
          <w:rStyle w:val="CommentReference"/>
        </w:rPr>
        <w:annotationRef/>
      </w:r>
      <w:r>
        <w:t>This is good. I think that the modeling is complex enough that it warrants being clearly laid out.</w:t>
      </w:r>
    </w:p>
  </w:comment>
  <w:comment w:id="124" w:author="Louis J. Lamit" w:date="2014-06-02T10:33:00Z" w:initials="LL">
    <w:p w14:paraId="4B8EB253" w14:textId="77777777" w:rsidR="00DC75B6" w:rsidRDefault="00DC75B6">
      <w:pPr>
        <w:pStyle w:val="CommentText"/>
      </w:pPr>
      <w:r>
        <w:rPr>
          <w:rStyle w:val="CommentReference"/>
        </w:rPr>
        <w:annotationRef/>
      </w:r>
      <w:r>
        <w:t>These were phrased like predictions in the last paragraph of the introduction…</w:t>
      </w:r>
      <w:proofErr w:type="gramStart"/>
      <w:r>
        <w:t>.need</w:t>
      </w:r>
      <w:proofErr w:type="gramEnd"/>
      <w:r>
        <w:t xml:space="preserve"> to make </w:t>
      </w:r>
      <w:proofErr w:type="spellStart"/>
      <w:r>
        <w:t>consistant</w:t>
      </w:r>
      <w:proofErr w:type="spellEnd"/>
      <w:r>
        <w:t>.</w:t>
      </w:r>
    </w:p>
  </w:comment>
  <w:comment w:id="125" w:author="Louis J. Lamit" w:date="2014-06-02T10:33:00Z" w:initials="LL">
    <w:p w14:paraId="3C5BED53" w14:textId="77777777" w:rsidR="00DC75B6" w:rsidRDefault="00DC75B6">
      <w:pPr>
        <w:pStyle w:val="CommentText"/>
      </w:pPr>
      <w:r>
        <w:rPr>
          <w:rStyle w:val="CommentReference"/>
        </w:rPr>
        <w:annotationRef/>
      </w:r>
      <w:r>
        <w:t xml:space="preserve">This is just the preliminary network by Matt, run on the pair wise Mantel results.  This will actually be a 6 panel figure showing the networks paired with the </w:t>
      </w:r>
      <w:proofErr w:type="spellStart"/>
      <w:r>
        <w:t>dendrograms</w:t>
      </w:r>
      <w:proofErr w:type="spellEnd"/>
      <w:r>
        <w:t xml:space="preserve"> from the cluster analyses.</w:t>
      </w:r>
    </w:p>
  </w:comment>
  <w:comment w:id="126" w:author="Matthew K. Lau" w:date="2014-06-06T13:08:00Z" w:initials="MKL">
    <w:p w14:paraId="0B53290C" w14:textId="77777777" w:rsidR="00DC75B6" w:rsidRDefault="00DC75B6">
      <w:pPr>
        <w:pStyle w:val="CommentText"/>
      </w:pPr>
      <w:r>
        <w:rPr>
          <w:rStyle w:val="CommentReference"/>
        </w:rPr>
        <w:annotationRef/>
      </w:r>
    </w:p>
    <w:p w14:paraId="0EC19E2E" w14:textId="77777777" w:rsidR="00DC75B6" w:rsidRDefault="00DC75B6">
      <w:pPr>
        <w:pStyle w:val="CommentText"/>
      </w:pPr>
    </w:p>
    <w:p w14:paraId="08D9865C" w14:textId="77777777" w:rsidR="00DC75B6" w:rsidRDefault="00DC75B6">
      <w:pPr>
        <w:pStyle w:val="CommentText"/>
      </w:pPr>
      <w:r>
        <w:t>Here are some potential interesting points from the network:</w:t>
      </w:r>
    </w:p>
    <w:p w14:paraId="4573D600" w14:textId="77777777" w:rsidR="00DC75B6" w:rsidRDefault="00DC75B6">
      <w:pPr>
        <w:pStyle w:val="CommentText"/>
      </w:pPr>
    </w:p>
    <w:p w14:paraId="01689FFF" w14:textId="15F71652" w:rsidR="00DC75B6" w:rsidRDefault="00DC75B6" w:rsidP="00B759D0">
      <w:pPr>
        <w:pStyle w:val="CommentText"/>
        <w:numPr>
          <w:ilvl w:val="0"/>
          <w:numId w:val="8"/>
        </w:numPr>
      </w:pPr>
      <w:r>
        <w:t xml:space="preserve">Something to remember is that the path coefficients include the direct and indirect interactions between the communities and the tree and among communities. </w:t>
      </w:r>
    </w:p>
    <w:p w14:paraId="39CA093C" w14:textId="25CE9909" w:rsidR="00DC75B6" w:rsidRDefault="00DC75B6" w:rsidP="00B759D0">
      <w:pPr>
        <w:pStyle w:val="CommentText"/>
        <w:numPr>
          <w:ilvl w:val="0"/>
          <w:numId w:val="8"/>
        </w:numPr>
      </w:pPr>
      <w:r>
        <w:t>Just based on the significant connections, and including the significant interactions with the tree genetics, all communities can be reached over a minimum path length of 3. You don’t have to do any fancy analysis for this, just think about the tree being at the center of the network of these communities, thus every species has a connection with the tree in common.</w:t>
      </w:r>
    </w:p>
    <w:p w14:paraId="50FCD272" w14:textId="77777777" w:rsidR="00DC75B6" w:rsidRDefault="00DC75B6" w:rsidP="00B759D0">
      <w:pPr>
        <w:pStyle w:val="CommentText"/>
        <w:numPr>
          <w:ilvl w:val="0"/>
          <w:numId w:val="8"/>
        </w:numPr>
      </w:pPr>
      <w:r>
        <w:t>Removing the tree, there are two components, one small one with just the PLFA communities, and then one large one with everyone else.</w:t>
      </w:r>
    </w:p>
    <w:p w14:paraId="20CE2F1E" w14:textId="01AD1AF4" w:rsidR="00DC75B6" w:rsidRDefault="00DC75B6" w:rsidP="00B759D0">
      <w:pPr>
        <w:pStyle w:val="CommentText"/>
        <w:numPr>
          <w:ilvl w:val="0"/>
          <w:numId w:val="8"/>
        </w:numPr>
      </w:pPr>
      <w:r>
        <w:t>Within the larger component, all species are connected via a minimum of 2 path lengths (i.e. two degrees of separation).</w:t>
      </w:r>
    </w:p>
    <w:p w14:paraId="22239DB6" w14:textId="2C33BDCC" w:rsidR="00DC75B6" w:rsidRDefault="00DC75B6" w:rsidP="00B759D0">
      <w:pPr>
        <w:pStyle w:val="CommentText"/>
        <w:numPr>
          <w:ilvl w:val="0"/>
          <w:numId w:val="8"/>
        </w:numPr>
      </w:pPr>
      <w:r>
        <w:t xml:space="preserve">Examining the indirect paths of length two (which are the sum of the </w:t>
      </w:r>
      <w:r w:rsidR="00643AF4">
        <w:t>product of all possible intermediate path coefficients) the mean path weight decreases from 0.42 +/- 0.04 to 0.25 +/- 0.04 (both are mean +/- 1</w:t>
      </w:r>
      <w:r w:rsidR="00643AF4">
        <w:rPr>
          <w:vanish/>
        </w:rPr>
        <w:t xml:space="preserve"> SE) ne large one with everyone icients) the hich are the sum of the of an organism? We might want  one large one with everyone </w:t>
      </w:r>
      <w:r w:rsidR="00643AF4">
        <w:t xml:space="preserve"> SE)</w:t>
      </w:r>
      <w:r w:rsidR="001D1E00">
        <w:t>.</w:t>
      </w:r>
    </w:p>
    <w:p w14:paraId="319C9758" w14:textId="77777777" w:rsidR="00DC75B6" w:rsidRDefault="00DC75B6" w:rsidP="005332B6">
      <w:pPr>
        <w:pStyle w:val="CommentText"/>
      </w:pPr>
    </w:p>
    <w:p w14:paraId="6E4EEA83" w14:textId="77777777" w:rsidR="00DC75B6" w:rsidRDefault="00DC75B6" w:rsidP="005332B6">
      <w:pPr>
        <w:pStyle w:val="CommentText"/>
      </w:pPr>
      <w:r>
        <w:t>These results suggest two things to me:</w:t>
      </w:r>
    </w:p>
    <w:p w14:paraId="746E9347" w14:textId="77777777" w:rsidR="00DC75B6" w:rsidRDefault="00DC75B6" w:rsidP="005332B6">
      <w:pPr>
        <w:pStyle w:val="CommentText"/>
      </w:pPr>
    </w:p>
    <w:p w14:paraId="5AFBCD1A" w14:textId="7DBFC0E9" w:rsidR="00DC75B6" w:rsidRDefault="00DC75B6" w:rsidP="00197EBD">
      <w:pPr>
        <w:pStyle w:val="CommentText"/>
        <w:numPr>
          <w:ilvl w:val="0"/>
          <w:numId w:val="9"/>
        </w:numPr>
      </w:pPr>
      <w:r>
        <w:t xml:space="preserve">The community is pretty strongly connected </w:t>
      </w:r>
      <w:r w:rsidR="001D1E00">
        <w:t>via genetics over indirect interactions of 1 to 2 degrees of separation.</w:t>
      </w:r>
    </w:p>
    <w:p w14:paraId="5C80D556" w14:textId="36447D0C" w:rsidR="00DC75B6" w:rsidRDefault="00DC75B6" w:rsidP="00197EBD">
      <w:pPr>
        <w:pStyle w:val="CommentText"/>
        <w:numPr>
          <w:ilvl w:val="0"/>
          <w:numId w:val="9"/>
        </w:numPr>
      </w:pPr>
      <w:r>
        <w:t xml:space="preserve">In an evolutionary context, </w:t>
      </w:r>
      <w:proofErr w:type="gramStart"/>
      <w:r>
        <w:t>who</w:t>
      </w:r>
      <w:proofErr w:type="gramEnd"/>
      <w:r>
        <w:t xml:space="preserve"> do you listen to? That is, how will so many species interactions influence the fitness function of the species in a community? </w:t>
      </w:r>
      <w:bookmarkStart w:id="127" w:name="_GoBack"/>
      <w:bookmarkEnd w:id="12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B6E4E" w14:textId="77777777" w:rsidR="00DC75B6" w:rsidRDefault="00DC75B6">
      <w:r>
        <w:separator/>
      </w:r>
    </w:p>
  </w:endnote>
  <w:endnote w:type="continuationSeparator" w:id="0">
    <w:p w14:paraId="16BFA32A" w14:textId="77777777" w:rsidR="00DC75B6" w:rsidRDefault="00DC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0D509" w14:textId="77777777" w:rsidR="00DC75B6" w:rsidRDefault="00DC75B6">
      <w:r>
        <w:separator/>
      </w:r>
    </w:p>
  </w:footnote>
  <w:footnote w:type="continuationSeparator" w:id="0">
    <w:p w14:paraId="6766D339" w14:textId="77777777" w:rsidR="00DC75B6" w:rsidRDefault="00DC75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46AE8"/>
    <w:multiLevelType w:val="hybridMultilevel"/>
    <w:tmpl w:val="FEE08A0E"/>
    <w:lvl w:ilvl="0" w:tplc="8CD41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7329C"/>
    <w:multiLevelType w:val="hybridMultilevel"/>
    <w:tmpl w:val="A268DFAE"/>
    <w:lvl w:ilvl="0" w:tplc="D4CE65F6">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5446B"/>
    <w:multiLevelType w:val="hybridMultilevel"/>
    <w:tmpl w:val="797C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C6A35"/>
    <w:multiLevelType w:val="hybridMultilevel"/>
    <w:tmpl w:val="98CA2BF4"/>
    <w:lvl w:ilvl="0" w:tplc="8F541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A5537"/>
    <w:multiLevelType w:val="hybridMultilevel"/>
    <w:tmpl w:val="227E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D4D2A"/>
    <w:multiLevelType w:val="hybridMultilevel"/>
    <w:tmpl w:val="7770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03029"/>
    <w:multiLevelType w:val="hybridMultilevel"/>
    <w:tmpl w:val="BE76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A6AA9"/>
    <w:multiLevelType w:val="hybridMultilevel"/>
    <w:tmpl w:val="47DE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55722"/>
    <w:multiLevelType w:val="hybridMultilevel"/>
    <w:tmpl w:val="DC8A1F4E"/>
    <w:lvl w:ilvl="0" w:tplc="B8C63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trackRevisions/>
  <w:defaultTabStop w:val="504"/>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C2"/>
    <w:rsid w:val="00000A7D"/>
    <w:rsid w:val="00000E90"/>
    <w:rsid w:val="000010BA"/>
    <w:rsid w:val="0000129D"/>
    <w:rsid w:val="000015D7"/>
    <w:rsid w:val="00004645"/>
    <w:rsid w:val="000061F2"/>
    <w:rsid w:val="00007BCF"/>
    <w:rsid w:val="0001172D"/>
    <w:rsid w:val="00012B9D"/>
    <w:rsid w:val="00014793"/>
    <w:rsid w:val="000176D1"/>
    <w:rsid w:val="0002151E"/>
    <w:rsid w:val="00022DCA"/>
    <w:rsid w:val="0002590D"/>
    <w:rsid w:val="00025A9E"/>
    <w:rsid w:val="000312D9"/>
    <w:rsid w:val="00035664"/>
    <w:rsid w:val="00036272"/>
    <w:rsid w:val="00036679"/>
    <w:rsid w:val="00036A7A"/>
    <w:rsid w:val="00037AEE"/>
    <w:rsid w:val="00037C56"/>
    <w:rsid w:val="00043325"/>
    <w:rsid w:val="0005088E"/>
    <w:rsid w:val="00051AFD"/>
    <w:rsid w:val="00055991"/>
    <w:rsid w:val="00055F20"/>
    <w:rsid w:val="00060357"/>
    <w:rsid w:val="00061133"/>
    <w:rsid w:val="00062224"/>
    <w:rsid w:val="00064657"/>
    <w:rsid w:val="00071E08"/>
    <w:rsid w:val="00072DA3"/>
    <w:rsid w:val="00074565"/>
    <w:rsid w:val="000749C6"/>
    <w:rsid w:val="00081B75"/>
    <w:rsid w:val="00082C8C"/>
    <w:rsid w:val="0008470B"/>
    <w:rsid w:val="00086EBC"/>
    <w:rsid w:val="0009125B"/>
    <w:rsid w:val="00091B45"/>
    <w:rsid w:val="00092C54"/>
    <w:rsid w:val="00095053"/>
    <w:rsid w:val="000A2105"/>
    <w:rsid w:val="000A2DA2"/>
    <w:rsid w:val="000A7157"/>
    <w:rsid w:val="000A7B5A"/>
    <w:rsid w:val="000B1182"/>
    <w:rsid w:val="000B29B6"/>
    <w:rsid w:val="000B5070"/>
    <w:rsid w:val="000B7C9B"/>
    <w:rsid w:val="000C1933"/>
    <w:rsid w:val="000C3B4C"/>
    <w:rsid w:val="000C4834"/>
    <w:rsid w:val="000C7436"/>
    <w:rsid w:val="000D00D8"/>
    <w:rsid w:val="000D0220"/>
    <w:rsid w:val="000D03ED"/>
    <w:rsid w:val="000D06AB"/>
    <w:rsid w:val="000D4A49"/>
    <w:rsid w:val="000E0881"/>
    <w:rsid w:val="000F1921"/>
    <w:rsid w:val="000F36D2"/>
    <w:rsid w:val="000F4A7D"/>
    <w:rsid w:val="000F50F7"/>
    <w:rsid w:val="000F532D"/>
    <w:rsid w:val="000F69AC"/>
    <w:rsid w:val="000F6AB7"/>
    <w:rsid w:val="00101C7D"/>
    <w:rsid w:val="001021A9"/>
    <w:rsid w:val="00103846"/>
    <w:rsid w:val="00103B8F"/>
    <w:rsid w:val="00104DD6"/>
    <w:rsid w:val="00106FB1"/>
    <w:rsid w:val="00111B39"/>
    <w:rsid w:val="0011254D"/>
    <w:rsid w:val="00112963"/>
    <w:rsid w:val="00114356"/>
    <w:rsid w:val="0011598D"/>
    <w:rsid w:val="00117C45"/>
    <w:rsid w:val="001204CC"/>
    <w:rsid w:val="001217D8"/>
    <w:rsid w:val="00121838"/>
    <w:rsid w:val="00122FC2"/>
    <w:rsid w:val="0012574B"/>
    <w:rsid w:val="00125A10"/>
    <w:rsid w:val="00126493"/>
    <w:rsid w:val="00131AAA"/>
    <w:rsid w:val="00132194"/>
    <w:rsid w:val="00132995"/>
    <w:rsid w:val="00141FD5"/>
    <w:rsid w:val="001422A5"/>
    <w:rsid w:val="00145CD6"/>
    <w:rsid w:val="0014668E"/>
    <w:rsid w:val="001509F9"/>
    <w:rsid w:val="00151EA4"/>
    <w:rsid w:val="001522BC"/>
    <w:rsid w:val="0015263A"/>
    <w:rsid w:val="00154917"/>
    <w:rsid w:val="00156A07"/>
    <w:rsid w:val="001578BC"/>
    <w:rsid w:val="00157FC8"/>
    <w:rsid w:val="001605BE"/>
    <w:rsid w:val="001647C2"/>
    <w:rsid w:val="00164F3E"/>
    <w:rsid w:val="0016536C"/>
    <w:rsid w:val="001654F1"/>
    <w:rsid w:val="00174526"/>
    <w:rsid w:val="0018211F"/>
    <w:rsid w:val="00182667"/>
    <w:rsid w:val="00183311"/>
    <w:rsid w:val="001838A8"/>
    <w:rsid w:val="00187502"/>
    <w:rsid w:val="001911CF"/>
    <w:rsid w:val="00193EDC"/>
    <w:rsid w:val="00197EBD"/>
    <w:rsid w:val="001A1961"/>
    <w:rsid w:val="001A1FFF"/>
    <w:rsid w:val="001A21A2"/>
    <w:rsid w:val="001A3F04"/>
    <w:rsid w:val="001A6CB3"/>
    <w:rsid w:val="001A6F66"/>
    <w:rsid w:val="001A70A4"/>
    <w:rsid w:val="001A777A"/>
    <w:rsid w:val="001B45EF"/>
    <w:rsid w:val="001B5802"/>
    <w:rsid w:val="001C165F"/>
    <w:rsid w:val="001C1D21"/>
    <w:rsid w:val="001C1D3C"/>
    <w:rsid w:val="001C1D79"/>
    <w:rsid w:val="001C2BF7"/>
    <w:rsid w:val="001C3EF2"/>
    <w:rsid w:val="001C4F74"/>
    <w:rsid w:val="001D1E00"/>
    <w:rsid w:val="001D5B9B"/>
    <w:rsid w:val="001D70B5"/>
    <w:rsid w:val="001D7B98"/>
    <w:rsid w:val="001D7E21"/>
    <w:rsid w:val="001E73F8"/>
    <w:rsid w:val="001E7B4D"/>
    <w:rsid w:val="001F41A0"/>
    <w:rsid w:val="001F5C5F"/>
    <w:rsid w:val="001F7665"/>
    <w:rsid w:val="001F7822"/>
    <w:rsid w:val="001F7BF9"/>
    <w:rsid w:val="002007E7"/>
    <w:rsid w:val="00200AA3"/>
    <w:rsid w:val="0020395C"/>
    <w:rsid w:val="00205094"/>
    <w:rsid w:val="00211579"/>
    <w:rsid w:val="00212916"/>
    <w:rsid w:val="0022148B"/>
    <w:rsid w:val="0022253C"/>
    <w:rsid w:val="00223FB1"/>
    <w:rsid w:val="002324D7"/>
    <w:rsid w:val="00235A79"/>
    <w:rsid w:val="00235C4A"/>
    <w:rsid w:val="00236AFE"/>
    <w:rsid w:val="00253640"/>
    <w:rsid w:val="00256715"/>
    <w:rsid w:val="002711DF"/>
    <w:rsid w:val="00271A9B"/>
    <w:rsid w:val="00276691"/>
    <w:rsid w:val="00277F32"/>
    <w:rsid w:val="00280635"/>
    <w:rsid w:val="00281633"/>
    <w:rsid w:val="002818BF"/>
    <w:rsid w:val="00284BAB"/>
    <w:rsid w:val="00284D82"/>
    <w:rsid w:val="00285404"/>
    <w:rsid w:val="002864D3"/>
    <w:rsid w:val="002874E5"/>
    <w:rsid w:val="00291A3A"/>
    <w:rsid w:val="00291F4A"/>
    <w:rsid w:val="00293C5B"/>
    <w:rsid w:val="00295038"/>
    <w:rsid w:val="00295B36"/>
    <w:rsid w:val="002A05F0"/>
    <w:rsid w:val="002A1EFF"/>
    <w:rsid w:val="002A2B36"/>
    <w:rsid w:val="002A54E6"/>
    <w:rsid w:val="002B196B"/>
    <w:rsid w:val="002B6300"/>
    <w:rsid w:val="002C1D23"/>
    <w:rsid w:val="002C2E77"/>
    <w:rsid w:val="002C5549"/>
    <w:rsid w:val="002D146E"/>
    <w:rsid w:val="002D2857"/>
    <w:rsid w:val="002D293D"/>
    <w:rsid w:val="002D2E3D"/>
    <w:rsid w:val="002D4EEC"/>
    <w:rsid w:val="002D59B8"/>
    <w:rsid w:val="002E12FF"/>
    <w:rsid w:val="002E1A5A"/>
    <w:rsid w:val="002E237D"/>
    <w:rsid w:val="002E2F1B"/>
    <w:rsid w:val="002E6A97"/>
    <w:rsid w:val="002E7CAB"/>
    <w:rsid w:val="002E7CAE"/>
    <w:rsid w:val="002E7D4C"/>
    <w:rsid w:val="002F00F5"/>
    <w:rsid w:val="002F331F"/>
    <w:rsid w:val="002F62F1"/>
    <w:rsid w:val="003036F0"/>
    <w:rsid w:val="0030460F"/>
    <w:rsid w:val="00304F71"/>
    <w:rsid w:val="00304FFA"/>
    <w:rsid w:val="00306FCF"/>
    <w:rsid w:val="00307B5E"/>
    <w:rsid w:val="00310AC9"/>
    <w:rsid w:val="00311C9C"/>
    <w:rsid w:val="0031204C"/>
    <w:rsid w:val="003131C3"/>
    <w:rsid w:val="00313502"/>
    <w:rsid w:val="003177BD"/>
    <w:rsid w:val="00317DD8"/>
    <w:rsid w:val="00320439"/>
    <w:rsid w:val="00321427"/>
    <w:rsid w:val="003220C2"/>
    <w:rsid w:val="00324226"/>
    <w:rsid w:val="00326EFC"/>
    <w:rsid w:val="00331AAD"/>
    <w:rsid w:val="0033214E"/>
    <w:rsid w:val="00334557"/>
    <w:rsid w:val="003540B0"/>
    <w:rsid w:val="003603C8"/>
    <w:rsid w:val="003608BD"/>
    <w:rsid w:val="003609C0"/>
    <w:rsid w:val="00360AFE"/>
    <w:rsid w:val="00363792"/>
    <w:rsid w:val="00366399"/>
    <w:rsid w:val="0036741F"/>
    <w:rsid w:val="0037493A"/>
    <w:rsid w:val="003800B9"/>
    <w:rsid w:val="00380CDA"/>
    <w:rsid w:val="0038248C"/>
    <w:rsid w:val="00391A51"/>
    <w:rsid w:val="00392303"/>
    <w:rsid w:val="00392EA1"/>
    <w:rsid w:val="003A049E"/>
    <w:rsid w:val="003A1611"/>
    <w:rsid w:val="003A1DB8"/>
    <w:rsid w:val="003A21A2"/>
    <w:rsid w:val="003A2E91"/>
    <w:rsid w:val="003A6E94"/>
    <w:rsid w:val="003A716C"/>
    <w:rsid w:val="003B026C"/>
    <w:rsid w:val="003B153F"/>
    <w:rsid w:val="003B1BB5"/>
    <w:rsid w:val="003B25EE"/>
    <w:rsid w:val="003B3B8E"/>
    <w:rsid w:val="003B3F48"/>
    <w:rsid w:val="003C0CD4"/>
    <w:rsid w:val="003C359D"/>
    <w:rsid w:val="003C4071"/>
    <w:rsid w:val="003C5141"/>
    <w:rsid w:val="003C6013"/>
    <w:rsid w:val="003C7778"/>
    <w:rsid w:val="003C7F6A"/>
    <w:rsid w:val="003D0C78"/>
    <w:rsid w:val="003D1BFF"/>
    <w:rsid w:val="003D49AC"/>
    <w:rsid w:val="003D6655"/>
    <w:rsid w:val="003D6800"/>
    <w:rsid w:val="003E027A"/>
    <w:rsid w:val="003E322D"/>
    <w:rsid w:val="003E6D1A"/>
    <w:rsid w:val="003F0EC6"/>
    <w:rsid w:val="003F15D5"/>
    <w:rsid w:val="003F4F3C"/>
    <w:rsid w:val="003F5D5B"/>
    <w:rsid w:val="003F6ABB"/>
    <w:rsid w:val="00400473"/>
    <w:rsid w:val="00401D40"/>
    <w:rsid w:val="004023C3"/>
    <w:rsid w:val="00404AE5"/>
    <w:rsid w:val="00411CA0"/>
    <w:rsid w:val="00412EB9"/>
    <w:rsid w:val="004130DB"/>
    <w:rsid w:val="00413209"/>
    <w:rsid w:val="004134A2"/>
    <w:rsid w:val="00417BE3"/>
    <w:rsid w:val="0042163C"/>
    <w:rsid w:val="004225AD"/>
    <w:rsid w:val="00423858"/>
    <w:rsid w:val="00425DF5"/>
    <w:rsid w:val="00442328"/>
    <w:rsid w:val="0044421A"/>
    <w:rsid w:val="00451F51"/>
    <w:rsid w:val="0045200F"/>
    <w:rsid w:val="004524AE"/>
    <w:rsid w:val="00452F43"/>
    <w:rsid w:val="00454635"/>
    <w:rsid w:val="00455E2A"/>
    <w:rsid w:val="00462611"/>
    <w:rsid w:val="00466E7C"/>
    <w:rsid w:val="00470DFA"/>
    <w:rsid w:val="00472E66"/>
    <w:rsid w:val="004731DE"/>
    <w:rsid w:val="00473D2F"/>
    <w:rsid w:val="00476174"/>
    <w:rsid w:val="00476757"/>
    <w:rsid w:val="004769AB"/>
    <w:rsid w:val="00476AC2"/>
    <w:rsid w:val="00477FC4"/>
    <w:rsid w:val="00481723"/>
    <w:rsid w:val="00483B86"/>
    <w:rsid w:val="00484016"/>
    <w:rsid w:val="00485573"/>
    <w:rsid w:val="0048615F"/>
    <w:rsid w:val="004871D1"/>
    <w:rsid w:val="004879BD"/>
    <w:rsid w:val="004937BC"/>
    <w:rsid w:val="0049496F"/>
    <w:rsid w:val="00497729"/>
    <w:rsid w:val="004A0E26"/>
    <w:rsid w:val="004A0F7C"/>
    <w:rsid w:val="004A1110"/>
    <w:rsid w:val="004A2571"/>
    <w:rsid w:val="004A3327"/>
    <w:rsid w:val="004A6155"/>
    <w:rsid w:val="004A7372"/>
    <w:rsid w:val="004B21A3"/>
    <w:rsid w:val="004B26EB"/>
    <w:rsid w:val="004B2BA1"/>
    <w:rsid w:val="004B44B0"/>
    <w:rsid w:val="004B6ABF"/>
    <w:rsid w:val="004C243D"/>
    <w:rsid w:val="004C3E52"/>
    <w:rsid w:val="004C43C4"/>
    <w:rsid w:val="004C5302"/>
    <w:rsid w:val="004D0CCB"/>
    <w:rsid w:val="004D2E48"/>
    <w:rsid w:val="004D4202"/>
    <w:rsid w:val="004D62C8"/>
    <w:rsid w:val="004D794B"/>
    <w:rsid w:val="004E05AF"/>
    <w:rsid w:val="004E0654"/>
    <w:rsid w:val="004E2988"/>
    <w:rsid w:val="004E346A"/>
    <w:rsid w:val="004E3DBA"/>
    <w:rsid w:val="004F00FB"/>
    <w:rsid w:val="004F4947"/>
    <w:rsid w:val="004F6CCD"/>
    <w:rsid w:val="004F716B"/>
    <w:rsid w:val="00506868"/>
    <w:rsid w:val="0051200F"/>
    <w:rsid w:val="00515521"/>
    <w:rsid w:val="005312A9"/>
    <w:rsid w:val="00531921"/>
    <w:rsid w:val="0053292A"/>
    <w:rsid w:val="00532AE5"/>
    <w:rsid w:val="005332B6"/>
    <w:rsid w:val="005369E9"/>
    <w:rsid w:val="00541D61"/>
    <w:rsid w:val="00546FDC"/>
    <w:rsid w:val="00561071"/>
    <w:rsid w:val="005612F0"/>
    <w:rsid w:val="005616DB"/>
    <w:rsid w:val="00562317"/>
    <w:rsid w:val="00563CF7"/>
    <w:rsid w:val="005658AB"/>
    <w:rsid w:val="0056618E"/>
    <w:rsid w:val="005667B4"/>
    <w:rsid w:val="00566D7D"/>
    <w:rsid w:val="00571415"/>
    <w:rsid w:val="0057166F"/>
    <w:rsid w:val="00572C0E"/>
    <w:rsid w:val="0057353E"/>
    <w:rsid w:val="0057471C"/>
    <w:rsid w:val="0057639C"/>
    <w:rsid w:val="005778DC"/>
    <w:rsid w:val="00577963"/>
    <w:rsid w:val="00580BA3"/>
    <w:rsid w:val="00581268"/>
    <w:rsid w:val="00581FF6"/>
    <w:rsid w:val="005902F9"/>
    <w:rsid w:val="005911B2"/>
    <w:rsid w:val="00594064"/>
    <w:rsid w:val="00594812"/>
    <w:rsid w:val="005955E2"/>
    <w:rsid w:val="005A0ACE"/>
    <w:rsid w:val="005A0DED"/>
    <w:rsid w:val="005A3AF1"/>
    <w:rsid w:val="005A4D60"/>
    <w:rsid w:val="005A7412"/>
    <w:rsid w:val="005B4666"/>
    <w:rsid w:val="005B6D85"/>
    <w:rsid w:val="005C03BF"/>
    <w:rsid w:val="005C15DC"/>
    <w:rsid w:val="005C1A20"/>
    <w:rsid w:val="005C375F"/>
    <w:rsid w:val="005C3B27"/>
    <w:rsid w:val="005C4C92"/>
    <w:rsid w:val="005C5032"/>
    <w:rsid w:val="005C5EA4"/>
    <w:rsid w:val="005C73D0"/>
    <w:rsid w:val="005C73DF"/>
    <w:rsid w:val="005D1C5F"/>
    <w:rsid w:val="005D334B"/>
    <w:rsid w:val="005D511D"/>
    <w:rsid w:val="005D7500"/>
    <w:rsid w:val="005D7D4E"/>
    <w:rsid w:val="005E01B4"/>
    <w:rsid w:val="005E05BC"/>
    <w:rsid w:val="005E1AF1"/>
    <w:rsid w:val="005E31EF"/>
    <w:rsid w:val="005E7BA5"/>
    <w:rsid w:val="005E7E0D"/>
    <w:rsid w:val="005F1287"/>
    <w:rsid w:val="005F242C"/>
    <w:rsid w:val="005F37C8"/>
    <w:rsid w:val="005F3E26"/>
    <w:rsid w:val="005F541C"/>
    <w:rsid w:val="006026FA"/>
    <w:rsid w:val="00604679"/>
    <w:rsid w:val="00606B39"/>
    <w:rsid w:val="00606F61"/>
    <w:rsid w:val="00607086"/>
    <w:rsid w:val="00611776"/>
    <w:rsid w:val="0061277D"/>
    <w:rsid w:val="00617198"/>
    <w:rsid w:val="006174D7"/>
    <w:rsid w:val="00622788"/>
    <w:rsid w:val="00624777"/>
    <w:rsid w:val="00625A00"/>
    <w:rsid w:val="006310F1"/>
    <w:rsid w:val="006336F9"/>
    <w:rsid w:val="006345FA"/>
    <w:rsid w:val="00635533"/>
    <w:rsid w:val="00635E7C"/>
    <w:rsid w:val="00636393"/>
    <w:rsid w:val="00636A28"/>
    <w:rsid w:val="00637866"/>
    <w:rsid w:val="0064120A"/>
    <w:rsid w:val="00643AF4"/>
    <w:rsid w:val="00644210"/>
    <w:rsid w:val="006443DD"/>
    <w:rsid w:val="00656EAA"/>
    <w:rsid w:val="006576B2"/>
    <w:rsid w:val="006578CD"/>
    <w:rsid w:val="00657CCF"/>
    <w:rsid w:val="00660180"/>
    <w:rsid w:val="006627D8"/>
    <w:rsid w:val="0066511F"/>
    <w:rsid w:val="00665AEA"/>
    <w:rsid w:val="0066662D"/>
    <w:rsid w:val="006700B1"/>
    <w:rsid w:val="00670790"/>
    <w:rsid w:val="00670C51"/>
    <w:rsid w:val="006730E2"/>
    <w:rsid w:val="00673200"/>
    <w:rsid w:val="00673E35"/>
    <w:rsid w:val="00676247"/>
    <w:rsid w:val="00676746"/>
    <w:rsid w:val="006768E5"/>
    <w:rsid w:val="006773B5"/>
    <w:rsid w:val="0068777E"/>
    <w:rsid w:val="0068779C"/>
    <w:rsid w:val="0069276B"/>
    <w:rsid w:val="00695C65"/>
    <w:rsid w:val="006A0CCE"/>
    <w:rsid w:val="006A181B"/>
    <w:rsid w:val="006A4D0C"/>
    <w:rsid w:val="006A6355"/>
    <w:rsid w:val="006B3804"/>
    <w:rsid w:val="006C2E93"/>
    <w:rsid w:val="006C3265"/>
    <w:rsid w:val="006C3527"/>
    <w:rsid w:val="006C50C1"/>
    <w:rsid w:val="006C5714"/>
    <w:rsid w:val="006D1914"/>
    <w:rsid w:val="006D6C8F"/>
    <w:rsid w:val="006E07F6"/>
    <w:rsid w:val="006E1C9A"/>
    <w:rsid w:val="006E4140"/>
    <w:rsid w:val="006E70F5"/>
    <w:rsid w:val="006F7112"/>
    <w:rsid w:val="00703778"/>
    <w:rsid w:val="00703E62"/>
    <w:rsid w:val="007061F0"/>
    <w:rsid w:val="0072011E"/>
    <w:rsid w:val="00720C8F"/>
    <w:rsid w:val="00723FB1"/>
    <w:rsid w:val="00737AD2"/>
    <w:rsid w:val="00740E84"/>
    <w:rsid w:val="0074416A"/>
    <w:rsid w:val="00744AFC"/>
    <w:rsid w:val="00746F2F"/>
    <w:rsid w:val="00750CE5"/>
    <w:rsid w:val="007512CE"/>
    <w:rsid w:val="00751A37"/>
    <w:rsid w:val="00751DC3"/>
    <w:rsid w:val="00752924"/>
    <w:rsid w:val="00754445"/>
    <w:rsid w:val="00754FF0"/>
    <w:rsid w:val="00755D49"/>
    <w:rsid w:val="00756BD9"/>
    <w:rsid w:val="007571E0"/>
    <w:rsid w:val="007575CB"/>
    <w:rsid w:val="00757862"/>
    <w:rsid w:val="007608A7"/>
    <w:rsid w:val="0076351A"/>
    <w:rsid w:val="0076370A"/>
    <w:rsid w:val="0076427E"/>
    <w:rsid w:val="007646AA"/>
    <w:rsid w:val="00767315"/>
    <w:rsid w:val="00767C60"/>
    <w:rsid w:val="007722F7"/>
    <w:rsid w:val="00773054"/>
    <w:rsid w:val="0077457C"/>
    <w:rsid w:val="00774799"/>
    <w:rsid w:val="00775FF1"/>
    <w:rsid w:val="00784308"/>
    <w:rsid w:val="00784454"/>
    <w:rsid w:val="007850C0"/>
    <w:rsid w:val="00792100"/>
    <w:rsid w:val="0079382F"/>
    <w:rsid w:val="00795003"/>
    <w:rsid w:val="00795712"/>
    <w:rsid w:val="007967F0"/>
    <w:rsid w:val="00796CE6"/>
    <w:rsid w:val="007A0E89"/>
    <w:rsid w:val="007A1D67"/>
    <w:rsid w:val="007A1EE1"/>
    <w:rsid w:val="007A2C7D"/>
    <w:rsid w:val="007A42B5"/>
    <w:rsid w:val="007A4911"/>
    <w:rsid w:val="007A5B54"/>
    <w:rsid w:val="007A74DB"/>
    <w:rsid w:val="007B1097"/>
    <w:rsid w:val="007B39B0"/>
    <w:rsid w:val="007B407D"/>
    <w:rsid w:val="007C0978"/>
    <w:rsid w:val="007C184F"/>
    <w:rsid w:val="007C1A08"/>
    <w:rsid w:val="007C2A99"/>
    <w:rsid w:val="007C5512"/>
    <w:rsid w:val="007C63AD"/>
    <w:rsid w:val="007C7078"/>
    <w:rsid w:val="007C7383"/>
    <w:rsid w:val="007D0E78"/>
    <w:rsid w:val="007D31BC"/>
    <w:rsid w:val="007D48D2"/>
    <w:rsid w:val="007D68AD"/>
    <w:rsid w:val="007E1B22"/>
    <w:rsid w:val="007E49E7"/>
    <w:rsid w:val="007E5EAA"/>
    <w:rsid w:val="007E6308"/>
    <w:rsid w:val="007F02AC"/>
    <w:rsid w:val="007F352B"/>
    <w:rsid w:val="007F5E2F"/>
    <w:rsid w:val="007F5E58"/>
    <w:rsid w:val="007F6CEF"/>
    <w:rsid w:val="007F6F0E"/>
    <w:rsid w:val="008024AA"/>
    <w:rsid w:val="00802651"/>
    <w:rsid w:val="00805285"/>
    <w:rsid w:val="00810028"/>
    <w:rsid w:val="008104C9"/>
    <w:rsid w:val="008107DE"/>
    <w:rsid w:val="008112F6"/>
    <w:rsid w:val="00812654"/>
    <w:rsid w:val="00812C13"/>
    <w:rsid w:val="0081407C"/>
    <w:rsid w:val="008143B7"/>
    <w:rsid w:val="00815E34"/>
    <w:rsid w:val="008210F9"/>
    <w:rsid w:val="008214CB"/>
    <w:rsid w:val="00823F8F"/>
    <w:rsid w:val="00832164"/>
    <w:rsid w:val="008338DD"/>
    <w:rsid w:val="00834436"/>
    <w:rsid w:val="008378E4"/>
    <w:rsid w:val="00843D77"/>
    <w:rsid w:val="008444EA"/>
    <w:rsid w:val="00851C31"/>
    <w:rsid w:val="00854EBE"/>
    <w:rsid w:val="008552DD"/>
    <w:rsid w:val="00862AA5"/>
    <w:rsid w:val="008633A2"/>
    <w:rsid w:val="00863AB8"/>
    <w:rsid w:val="00864A64"/>
    <w:rsid w:val="00864D91"/>
    <w:rsid w:val="0086764A"/>
    <w:rsid w:val="008708AF"/>
    <w:rsid w:val="00871824"/>
    <w:rsid w:val="00873C70"/>
    <w:rsid w:val="00880917"/>
    <w:rsid w:val="00880D07"/>
    <w:rsid w:val="00883E36"/>
    <w:rsid w:val="00884352"/>
    <w:rsid w:val="00887472"/>
    <w:rsid w:val="008908EE"/>
    <w:rsid w:val="00891E94"/>
    <w:rsid w:val="00892388"/>
    <w:rsid w:val="00892897"/>
    <w:rsid w:val="008935D5"/>
    <w:rsid w:val="008955BA"/>
    <w:rsid w:val="00896296"/>
    <w:rsid w:val="008970AE"/>
    <w:rsid w:val="00897EC0"/>
    <w:rsid w:val="00897FAF"/>
    <w:rsid w:val="008A2E77"/>
    <w:rsid w:val="008A3636"/>
    <w:rsid w:val="008A4E5B"/>
    <w:rsid w:val="008A7F03"/>
    <w:rsid w:val="008B0AEC"/>
    <w:rsid w:val="008B14BA"/>
    <w:rsid w:val="008B5829"/>
    <w:rsid w:val="008B5E2F"/>
    <w:rsid w:val="008B7FF1"/>
    <w:rsid w:val="008C0496"/>
    <w:rsid w:val="008C28D6"/>
    <w:rsid w:val="008C3580"/>
    <w:rsid w:val="008C4031"/>
    <w:rsid w:val="008C4AFF"/>
    <w:rsid w:val="008C4E08"/>
    <w:rsid w:val="008C4FBB"/>
    <w:rsid w:val="008C5CA8"/>
    <w:rsid w:val="008C5E14"/>
    <w:rsid w:val="008C7D94"/>
    <w:rsid w:val="008D02F9"/>
    <w:rsid w:val="008D11AF"/>
    <w:rsid w:val="008D16EE"/>
    <w:rsid w:val="008D3AE9"/>
    <w:rsid w:val="008D51FA"/>
    <w:rsid w:val="008D523E"/>
    <w:rsid w:val="008D5CA8"/>
    <w:rsid w:val="008D67E4"/>
    <w:rsid w:val="008E0314"/>
    <w:rsid w:val="008E0B8D"/>
    <w:rsid w:val="008E15A9"/>
    <w:rsid w:val="008E4393"/>
    <w:rsid w:val="008E49C9"/>
    <w:rsid w:val="008F13BF"/>
    <w:rsid w:val="008F1635"/>
    <w:rsid w:val="008F25BE"/>
    <w:rsid w:val="008F37D3"/>
    <w:rsid w:val="008F3C92"/>
    <w:rsid w:val="008F5683"/>
    <w:rsid w:val="008F647E"/>
    <w:rsid w:val="008F71D8"/>
    <w:rsid w:val="00902B9E"/>
    <w:rsid w:val="009037D0"/>
    <w:rsid w:val="0090778D"/>
    <w:rsid w:val="00910A2F"/>
    <w:rsid w:val="009123F6"/>
    <w:rsid w:val="00915D6A"/>
    <w:rsid w:val="00920569"/>
    <w:rsid w:val="00920696"/>
    <w:rsid w:val="00924253"/>
    <w:rsid w:val="0092460C"/>
    <w:rsid w:val="00924F11"/>
    <w:rsid w:val="009259B0"/>
    <w:rsid w:val="0093135C"/>
    <w:rsid w:val="0093227E"/>
    <w:rsid w:val="0093317A"/>
    <w:rsid w:val="00933499"/>
    <w:rsid w:val="00934209"/>
    <w:rsid w:val="00934D37"/>
    <w:rsid w:val="009362AF"/>
    <w:rsid w:val="00936F76"/>
    <w:rsid w:val="009420E8"/>
    <w:rsid w:val="00942A39"/>
    <w:rsid w:val="00943660"/>
    <w:rsid w:val="00946038"/>
    <w:rsid w:val="009524E1"/>
    <w:rsid w:val="00952BCF"/>
    <w:rsid w:val="009578EF"/>
    <w:rsid w:val="00960F29"/>
    <w:rsid w:val="00961045"/>
    <w:rsid w:val="009620CC"/>
    <w:rsid w:val="00962238"/>
    <w:rsid w:val="00967440"/>
    <w:rsid w:val="00970929"/>
    <w:rsid w:val="00970D52"/>
    <w:rsid w:val="009765DD"/>
    <w:rsid w:val="0098044E"/>
    <w:rsid w:val="00980D15"/>
    <w:rsid w:val="00982D3A"/>
    <w:rsid w:val="00982F25"/>
    <w:rsid w:val="00984A4F"/>
    <w:rsid w:val="00986E96"/>
    <w:rsid w:val="00990389"/>
    <w:rsid w:val="009924C7"/>
    <w:rsid w:val="009949CE"/>
    <w:rsid w:val="00995F6E"/>
    <w:rsid w:val="00997F65"/>
    <w:rsid w:val="009A1876"/>
    <w:rsid w:val="009A1BE1"/>
    <w:rsid w:val="009A1C9E"/>
    <w:rsid w:val="009A2519"/>
    <w:rsid w:val="009A5AFE"/>
    <w:rsid w:val="009B20D6"/>
    <w:rsid w:val="009B3CFB"/>
    <w:rsid w:val="009B482F"/>
    <w:rsid w:val="009B58F9"/>
    <w:rsid w:val="009C0049"/>
    <w:rsid w:val="009C0A97"/>
    <w:rsid w:val="009C4FCF"/>
    <w:rsid w:val="009D0E0C"/>
    <w:rsid w:val="009D24FC"/>
    <w:rsid w:val="009D25E4"/>
    <w:rsid w:val="009D3C52"/>
    <w:rsid w:val="009D6B45"/>
    <w:rsid w:val="009E349C"/>
    <w:rsid w:val="009E3D6F"/>
    <w:rsid w:val="009E4FE5"/>
    <w:rsid w:val="009E5E61"/>
    <w:rsid w:val="009E635E"/>
    <w:rsid w:val="009F2E6A"/>
    <w:rsid w:val="009F518C"/>
    <w:rsid w:val="00A02B63"/>
    <w:rsid w:val="00A03E46"/>
    <w:rsid w:val="00A045D7"/>
    <w:rsid w:val="00A04C96"/>
    <w:rsid w:val="00A05C93"/>
    <w:rsid w:val="00A07019"/>
    <w:rsid w:val="00A11AF8"/>
    <w:rsid w:val="00A15653"/>
    <w:rsid w:val="00A16A52"/>
    <w:rsid w:val="00A212BA"/>
    <w:rsid w:val="00A26C33"/>
    <w:rsid w:val="00A33F10"/>
    <w:rsid w:val="00A34536"/>
    <w:rsid w:val="00A35B98"/>
    <w:rsid w:val="00A4129B"/>
    <w:rsid w:val="00A41F80"/>
    <w:rsid w:val="00A51310"/>
    <w:rsid w:val="00A52EC2"/>
    <w:rsid w:val="00A54F4B"/>
    <w:rsid w:val="00A55A82"/>
    <w:rsid w:val="00A60D29"/>
    <w:rsid w:val="00A63873"/>
    <w:rsid w:val="00A639C1"/>
    <w:rsid w:val="00A6417A"/>
    <w:rsid w:val="00A64552"/>
    <w:rsid w:val="00A65DF0"/>
    <w:rsid w:val="00A673D6"/>
    <w:rsid w:val="00A70D3C"/>
    <w:rsid w:val="00A740F9"/>
    <w:rsid w:val="00A775EA"/>
    <w:rsid w:val="00A80503"/>
    <w:rsid w:val="00A83513"/>
    <w:rsid w:val="00A8435C"/>
    <w:rsid w:val="00A85C8D"/>
    <w:rsid w:val="00A85F6D"/>
    <w:rsid w:val="00A86523"/>
    <w:rsid w:val="00A91398"/>
    <w:rsid w:val="00A91AF5"/>
    <w:rsid w:val="00A96EEF"/>
    <w:rsid w:val="00AA1519"/>
    <w:rsid w:val="00AA1C2A"/>
    <w:rsid w:val="00AA5D24"/>
    <w:rsid w:val="00AA7174"/>
    <w:rsid w:val="00AB28B3"/>
    <w:rsid w:val="00AB7204"/>
    <w:rsid w:val="00AC1D93"/>
    <w:rsid w:val="00AC2467"/>
    <w:rsid w:val="00AC2EB3"/>
    <w:rsid w:val="00AC35EC"/>
    <w:rsid w:val="00AC4FB1"/>
    <w:rsid w:val="00AC6102"/>
    <w:rsid w:val="00AC6ECB"/>
    <w:rsid w:val="00AC744A"/>
    <w:rsid w:val="00AC773E"/>
    <w:rsid w:val="00AD2140"/>
    <w:rsid w:val="00AD2545"/>
    <w:rsid w:val="00AD61EC"/>
    <w:rsid w:val="00AD72DB"/>
    <w:rsid w:val="00AD7F2A"/>
    <w:rsid w:val="00AE130B"/>
    <w:rsid w:val="00AE1AB6"/>
    <w:rsid w:val="00AE1B93"/>
    <w:rsid w:val="00AE2736"/>
    <w:rsid w:val="00AE48FB"/>
    <w:rsid w:val="00AE6344"/>
    <w:rsid w:val="00AF7B59"/>
    <w:rsid w:val="00B01CD7"/>
    <w:rsid w:val="00B032B6"/>
    <w:rsid w:val="00B06841"/>
    <w:rsid w:val="00B07C1C"/>
    <w:rsid w:val="00B07EC1"/>
    <w:rsid w:val="00B11AAA"/>
    <w:rsid w:val="00B1560C"/>
    <w:rsid w:val="00B20831"/>
    <w:rsid w:val="00B22507"/>
    <w:rsid w:val="00B233FD"/>
    <w:rsid w:val="00B2487F"/>
    <w:rsid w:val="00B3247C"/>
    <w:rsid w:val="00B328C3"/>
    <w:rsid w:val="00B34654"/>
    <w:rsid w:val="00B3476E"/>
    <w:rsid w:val="00B34E94"/>
    <w:rsid w:val="00B36C94"/>
    <w:rsid w:val="00B413F7"/>
    <w:rsid w:val="00B416CF"/>
    <w:rsid w:val="00B41E49"/>
    <w:rsid w:val="00B425EF"/>
    <w:rsid w:val="00B43BB1"/>
    <w:rsid w:val="00B44A51"/>
    <w:rsid w:val="00B45CE9"/>
    <w:rsid w:val="00B462FA"/>
    <w:rsid w:val="00B5193F"/>
    <w:rsid w:val="00B57643"/>
    <w:rsid w:val="00B62453"/>
    <w:rsid w:val="00B65880"/>
    <w:rsid w:val="00B65DB3"/>
    <w:rsid w:val="00B663F1"/>
    <w:rsid w:val="00B664A1"/>
    <w:rsid w:val="00B67685"/>
    <w:rsid w:val="00B71F6D"/>
    <w:rsid w:val="00B759D0"/>
    <w:rsid w:val="00B865D8"/>
    <w:rsid w:val="00B905ED"/>
    <w:rsid w:val="00B93E3B"/>
    <w:rsid w:val="00B94240"/>
    <w:rsid w:val="00BA58EB"/>
    <w:rsid w:val="00BA5D61"/>
    <w:rsid w:val="00BA6A84"/>
    <w:rsid w:val="00BB1CF6"/>
    <w:rsid w:val="00BB215C"/>
    <w:rsid w:val="00BB2A4D"/>
    <w:rsid w:val="00BB2B42"/>
    <w:rsid w:val="00BB5AEF"/>
    <w:rsid w:val="00BC1525"/>
    <w:rsid w:val="00BC2AA5"/>
    <w:rsid w:val="00BC41F8"/>
    <w:rsid w:val="00BC56F5"/>
    <w:rsid w:val="00BC688A"/>
    <w:rsid w:val="00BD086B"/>
    <w:rsid w:val="00BD18A5"/>
    <w:rsid w:val="00BD200D"/>
    <w:rsid w:val="00BD4400"/>
    <w:rsid w:val="00BD4ADB"/>
    <w:rsid w:val="00BD6FDE"/>
    <w:rsid w:val="00BE274E"/>
    <w:rsid w:val="00BE363D"/>
    <w:rsid w:val="00BE5931"/>
    <w:rsid w:val="00BE5FB2"/>
    <w:rsid w:val="00BE64B2"/>
    <w:rsid w:val="00BE717C"/>
    <w:rsid w:val="00BE774D"/>
    <w:rsid w:val="00BF04D5"/>
    <w:rsid w:val="00BF55F3"/>
    <w:rsid w:val="00BF5E25"/>
    <w:rsid w:val="00BF64BC"/>
    <w:rsid w:val="00BF7287"/>
    <w:rsid w:val="00C0142A"/>
    <w:rsid w:val="00C02119"/>
    <w:rsid w:val="00C043C1"/>
    <w:rsid w:val="00C0541A"/>
    <w:rsid w:val="00C102F7"/>
    <w:rsid w:val="00C1053F"/>
    <w:rsid w:val="00C10900"/>
    <w:rsid w:val="00C1195D"/>
    <w:rsid w:val="00C1280A"/>
    <w:rsid w:val="00C128A0"/>
    <w:rsid w:val="00C13A7D"/>
    <w:rsid w:val="00C159CC"/>
    <w:rsid w:val="00C171C6"/>
    <w:rsid w:val="00C22833"/>
    <w:rsid w:val="00C22C40"/>
    <w:rsid w:val="00C235A6"/>
    <w:rsid w:val="00C2614E"/>
    <w:rsid w:val="00C27667"/>
    <w:rsid w:val="00C3079A"/>
    <w:rsid w:val="00C32D4B"/>
    <w:rsid w:val="00C32D4E"/>
    <w:rsid w:val="00C34461"/>
    <w:rsid w:val="00C366F6"/>
    <w:rsid w:val="00C36DB0"/>
    <w:rsid w:val="00C36F22"/>
    <w:rsid w:val="00C37200"/>
    <w:rsid w:val="00C376EA"/>
    <w:rsid w:val="00C37A88"/>
    <w:rsid w:val="00C403A4"/>
    <w:rsid w:val="00C4376A"/>
    <w:rsid w:val="00C46381"/>
    <w:rsid w:val="00C469BB"/>
    <w:rsid w:val="00C50484"/>
    <w:rsid w:val="00C52DA6"/>
    <w:rsid w:val="00C533CB"/>
    <w:rsid w:val="00C5704C"/>
    <w:rsid w:val="00C60827"/>
    <w:rsid w:val="00C62311"/>
    <w:rsid w:val="00C62EFA"/>
    <w:rsid w:val="00C630EF"/>
    <w:rsid w:val="00C662FF"/>
    <w:rsid w:val="00C66B69"/>
    <w:rsid w:val="00C730C1"/>
    <w:rsid w:val="00C76B44"/>
    <w:rsid w:val="00C8076D"/>
    <w:rsid w:val="00C84449"/>
    <w:rsid w:val="00C854F0"/>
    <w:rsid w:val="00C85E68"/>
    <w:rsid w:val="00C9021E"/>
    <w:rsid w:val="00C91678"/>
    <w:rsid w:val="00C943F5"/>
    <w:rsid w:val="00C9759C"/>
    <w:rsid w:val="00CA1527"/>
    <w:rsid w:val="00CA425E"/>
    <w:rsid w:val="00CA5D66"/>
    <w:rsid w:val="00CB1B72"/>
    <w:rsid w:val="00CB530A"/>
    <w:rsid w:val="00CB79A8"/>
    <w:rsid w:val="00CC12A6"/>
    <w:rsid w:val="00CC7180"/>
    <w:rsid w:val="00CD1E58"/>
    <w:rsid w:val="00CD29DE"/>
    <w:rsid w:val="00CD2ABC"/>
    <w:rsid w:val="00CD4B75"/>
    <w:rsid w:val="00CD68DB"/>
    <w:rsid w:val="00CE03F2"/>
    <w:rsid w:val="00CF0655"/>
    <w:rsid w:val="00CF56F3"/>
    <w:rsid w:val="00CF7158"/>
    <w:rsid w:val="00CF7757"/>
    <w:rsid w:val="00D008EF"/>
    <w:rsid w:val="00D00BA6"/>
    <w:rsid w:val="00D00F21"/>
    <w:rsid w:val="00D01B8F"/>
    <w:rsid w:val="00D026FD"/>
    <w:rsid w:val="00D046A7"/>
    <w:rsid w:val="00D10A68"/>
    <w:rsid w:val="00D1148E"/>
    <w:rsid w:val="00D142ED"/>
    <w:rsid w:val="00D15753"/>
    <w:rsid w:val="00D16421"/>
    <w:rsid w:val="00D169AA"/>
    <w:rsid w:val="00D17C87"/>
    <w:rsid w:val="00D20CE2"/>
    <w:rsid w:val="00D22D85"/>
    <w:rsid w:val="00D24164"/>
    <w:rsid w:val="00D25F2C"/>
    <w:rsid w:val="00D267B2"/>
    <w:rsid w:val="00D279D9"/>
    <w:rsid w:val="00D27BDF"/>
    <w:rsid w:val="00D341FA"/>
    <w:rsid w:val="00D34582"/>
    <w:rsid w:val="00D37B47"/>
    <w:rsid w:val="00D42F2E"/>
    <w:rsid w:val="00D43280"/>
    <w:rsid w:val="00D43281"/>
    <w:rsid w:val="00D44855"/>
    <w:rsid w:val="00D463C6"/>
    <w:rsid w:val="00D47218"/>
    <w:rsid w:val="00D5128A"/>
    <w:rsid w:val="00D532E6"/>
    <w:rsid w:val="00D535F4"/>
    <w:rsid w:val="00D543B9"/>
    <w:rsid w:val="00D55FB5"/>
    <w:rsid w:val="00D565EC"/>
    <w:rsid w:val="00D573F0"/>
    <w:rsid w:val="00D61640"/>
    <w:rsid w:val="00D64C47"/>
    <w:rsid w:val="00D6775B"/>
    <w:rsid w:val="00D746DF"/>
    <w:rsid w:val="00D7470B"/>
    <w:rsid w:val="00D76AAF"/>
    <w:rsid w:val="00D777D3"/>
    <w:rsid w:val="00D82217"/>
    <w:rsid w:val="00D82CDA"/>
    <w:rsid w:val="00D82D80"/>
    <w:rsid w:val="00D85EE7"/>
    <w:rsid w:val="00D86C47"/>
    <w:rsid w:val="00D87321"/>
    <w:rsid w:val="00D92223"/>
    <w:rsid w:val="00D93381"/>
    <w:rsid w:val="00D93640"/>
    <w:rsid w:val="00D95E1D"/>
    <w:rsid w:val="00DA639A"/>
    <w:rsid w:val="00DA6601"/>
    <w:rsid w:val="00DB1123"/>
    <w:rsid w:val="00DC09DD"/>
    <w:rsid w:val="00DC12CB"/>
    <w:rsid w:val="00DC3BC8"/>
    <w:rsid w:val="00DC75B6"/>
    <w:rsid w:val="00DD1D0F"/>
    <w:rsid w:val="00DD384F"/>
    <w:rsid w:val="00DD4327"/>
    <w:rsid w:val="00DD47D1"/>
    <w:rsid w:val="00DE0567"/>
    <w:rsid w:val="00DE1B6B"/>
    <w:rsid w:val="00DE62AF"/>
    <w:rsid w:val="00DF05D3"/>
    <w:rsid w:val="00DF1D2B"/>
    <w:rsid w:val="00DF2624"/>
    <w:rsid w:val="00DF3995"/>
    <w:rsid w:val="00DF5903"/>
    <w:rsid w:val="00DF7D18"/>
    <w:rsid w:val="00E009B2"/>
    <w:rsid w:val="00E0318F"/>
    <w:rsid w:val="00E07194"/>
    <w:rsid w:val="00E078E0"/>
    <w:rsid w:val="00E07AA8"/>
    <w:rsid w:val="00E1095A"/>
    <w:rsid w:val="00E1485E"/>
    <w:rsid w:val="00E15C61"/>
    <w:rsid w:val="00E21C25"/>
    <w:rsid w:val="00E24FC4"/>
    <w:rsid w:val="00E271FA"/>
    <w:rsid w:val="00E307AA"/>
    <w:rsid w:val="00E32D5E"/>
    <w:rsid w:val="00E3325D"/>
    <w:rsid w:val="00E37687"/>
    <w:rsid w:val="00E403E8"/>
    <w:rsid w:val="00E433E2"/>
    <w:rsid w:val="00E44172"/>
    <w:rsid w:val="00E44B9D"/>
    <w:rsid w:val="00E458B0"/>
    <w:rsid w:val="00E47361"/>
    <w:rsid w:val="00E5165A"/>
    <w:rsid w:val="00E522D7"/>
    <w:rsid w:val="00E533F2"/>
    <w:rsid w:val="00E55589"/>
    <w:rsid w:val="00E57A0A"/>
    <w:rsid w:val="00E65430"/>
    <w:rsid w:val="00E71690"/>
    <w:rsid w:val="00E75FD0"/>
    <w:rsid w:val="00E76A48"/>
    <w:rsid w:val="00E77496"/>
    <w:rsid w:val="00E8036D"/>
    <w:rsid w:val="00E811B2"/>
    <w:rsid w:val="00E8395E"/>
    <w:rsid w:val="00E83CD0"/>
    <w:rsid w:val="00E847AE"/>
    <w:rsid w:val="00E8594A"/>
    <w:rsid w:val="00E85C77"/>
    <w:rsid w:val="00E878BD"/>
    <w:rsid w:val="00E90322"/>
    <w:rsid w:val="00E94E44"/>
    <w:rsid w:val="00E97859"/>
    <w:rsid w:val="00EA267E"/>
    <w:rsid w:val="00EA535A"/>
    <w:rsid w:val="00EA762B"/>
    <w:rsid w:val="00EB0812"/>
    <w:rsid w:val="00EB0AD4"/>
    <w:rsid w:val="00EB0C32"/>
    <w:rsid w:val="00EB41AA"/>
    <w:rsid w:val="00EB7C93"/>
    <w:rsid w:val="00EC0FBF"/>
    <w:rsid w:val="00EC5378"/>
    <w:rsid w:val="00EC5A0B"/>
    <w:rsid w:val="00EC7474"/>
    <w:rsid w:val="00EC762E"/>
    <w:rsid w:val="00ED1B06"/>
    <w:rsid w:val="00ED1F74"/>
    <w:rsid w:val="00ED441A"/>
    <w:rsid w:val="00EE1405"/>
    <w:rsid w:val="00EE2BE0"/>
    <w:rsid w:val="00EE76E8"/>
    <w:rsid w:val="00EF112A"/>
    <w:rsid w:val="00EF352D"/>
    <w:rsid w:val="00EF4DE2"/>
    <w:rsid w:val="00EF4E47"/>
    <w:rsid w:val="00EF5801"/>
    <w:rsid w:val="00EF5B15"/>
    <w:rsid w:val="00EF64DA"/>
    <w:rsid w:val="00EF7FD5"/>
    <w:rsid w:val="00F00EE2"/>
    <w:rsid w:val="00F01F86"/>
    <w:rsid w:val="00F0413B"/>
    <w:rsid w:val="00F067FA"/>
    <w:rsid w:val="00F11D39"/>
    <w:rsid w:val="00F14FBD"/>
    <w:rsid w:val="00F16B72"/>
    <w:rsid w:val="00F17916"/>
    <w:rsid w:val="00F23B44"/>
    <w:rsid w:val="00F250CB"/>
    <w:rsid w:val="00F31823"/>
    <w:rsid w:val="00F31B38"/>
    <w:rsid w:val="00F3280C"/>
    <w:rsid w:val="00F33EEE"/>
    <w:rsid w:val="00F33F43"/>
    <w:rsid w:val="00F36F66"/>
    <w:rsid w:val="00F37A40"/>
    <w:rsid w:val="00F40AFD"/>
    <w:rsid w:val="00F41A91"/>
    <w:rsid w:val="00F428E3"/>
    <w:rsid w:val="00F437DB"/>
    <w:rsid w:val="00F4390B"/>
    <w:rsid w:val="00F463D9"/>
    <w:rsid w:val="00F46E48"/>
    <w:rsid w:val="00F51CCE"/>
    <w:rsid w:val="00F51D13"/>
    <w:rsid w:val="00F51D4D"/>
    <w:rsid w:val="00F5459B"/>
    <w:rsid w:val="00F54BE3"/>
    <w:rsid w:val="00F55C05"/>
    <w:rsid w:val="00F55F9F"/>
    <w:rsid w:val="00F56CA0"/>
    <w:rsid w:val="00F57DE0"/>
    <w:rsid w:val="00F60B3F"/>
    <w:rsid w:val="00F654F9"/>
    <w:rsid w:val="00F7022C"/>
    <w:rsid w:val="00F8436D"/>
    <w:rsid w:val="00F867C3"/>
    <w:rsid w:val="00F86C8E"/>
    <w:rsid w:val="00F8741A"/>
    <w:rsid w:val="00F8791A"/>
    <w:rsid w:val="00F943A9"/>
    <w:rsid w:val="00FA00F4"/>
    <w:rsid w:val="00FA101E"/>
    <w:rsid w:val="00FA13F7"/>
    <w:rsid w:val="00FA38A5"/>
    <w:rsid w:val="00FA4709"/>
    <w:rsid w:val="00FA5150"/>
    <w:rsid w:val="00FA737F"/>
    <w:rsid w:val="00FB13A8"/>
    <w:rsid w:val="00FB2EEF"/>
    <w:rsid w:val="00FB317B"/>
    <w:rsid w:val="00FB455C"/>
    <w:rsid w:val="00FB55D3"/>
    <w:rsid w:val="00FB56A2"/>
    <w:rsid w:val="00FB660F"/>
    <w:rsid w:val="00FB6A27"/>
    <w:rsid w:val="00FC115F"/>
    <w:rsid w:val="00FC253D"/>
    <w:rsid w:val="00FC47CA"/>
    <w:rsid w:val="00FC60A8"/>
    <w:rsid w:val="00FC6AD7"/>
    <w:rsid w:val="00FC6C9D"/>
    <w:rsid w:val="00FD2B65"/>
    <w:rsid w:val="00FD6C2C"/>
    <w:rsid w:val="00FE268B"/>
    <w:rsid w:val="00FE49D6"/>
    <w:rsid w:val="00FE7E66"/>
    <w:rsid w:val="00FF1E7B"/>
    <w:rsid w:val="00FF3A1B"/>
    <w:rsid w:val="00FF64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1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42C1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nhideWhenUsed/>
    <w:rsid w:val="00880D07"/>
  </w:style>
  <w:style w:type="paragraph" w:styleId="NormalWeb">
    <w:name w:val="Normal (Web)"/>
    <w:basedOn w:val="Normal"/>
    <w:uiPriority w:val="99"/>
    <w:rsid w:val="00321427"/>
    <w:pPr>
      <w:spacing w:beforeLines="1" w:afterLines="1"/>
    </w:pPr>
    <w:rPr>
      <w:rFonts w:ascii="Times" w:eastAsia="Calibri" w:hAnsi="Times" w:cs="Times New Roman"/>
      <w:sz w:val="20"/>
      <w:szCs w:val="20"/>
    </w:rPr>
  </w:style>
  <w:style w:type="character" w:styleId="CommentReference">
    <w:name w:val="annotation reference"/>
    <w:basedOn w:val="DefaultParagraphFont"/>
    <w:uiPriority w:val="99"/>
    <w:rsid w:val="00670C51"/>
    <w:rPr>
      <w:sz w:val="18"/>
      <w:szCs w:val="18"/>
    </w:rPr>
  </w:style>
  <w:style w:type="paragraph" w:styleId="CommentText">
    <w:name w:val="annotation text"/>
    <w:basedOn w:val="Normal"/>
    <w:link w:val="CommentTextChar"/>
    <w:uiPriority w:val="99"/>
    <w:rsid w:val="00670C51"/>
  </w:style>
  <w:style w:type="character" w:customStyle="1" w:styleId="CommentTextChar">
    <w:name w:val="Comment Text Char"/>
    <w:basedOn w:val="DefaultParagraphFont"/>
    <w:link w:val="CommentText"/>
    <w:uiPriority w:val="99"/>
    <w:rsid w:val="00670C51"/>
    <w:rPr>
      <w:rFonts w:ascii="Times New Roman" w:hAnsi="Times New Roman"/>
    </w:rPr>
  </w:style>
  <w:style w:type="paragraph" w:styleId="CommentSubject">
    <w:name w:val="annotation subject"/>
    <w:basedOn w:val="CommentText"/>
    <w:next w:val="CommentText"/>
    <w:link w:val="CommentSubjectChar"/>
    <w:uiPriority w:val="99"/>
    <w:rsid w:val="00670C51"/>
    <w:rPr>
      <w:b/>
      <w:bCs/>
      <w:sz w:val="20"/>
      <w:szCs w:val="20"/>
    </w:rPr>
  </w:style>
  <w:style w:type="character" w:customStyle="1" w:styleId="CommentSubjectChar">
    <w:name w:val="Comment Subject Char"/>
    <w:basedOn w:val="CommentTextChar"/>
    <w:link w:val="CommentSubject"/>
    <w:uiPriority w:val="99"/>
    <w:rsid w:val="00670C51"/>
    <w:rPr>
      <w:rFonts w:ascii="Times New Roman" w:hAnsi="Times New Roman"/>
      <w:b/>
      <w:bCs/>
      <w:sz w:val="20"/>
      <w:szCs w:val="20"/>
    </w:rPr>
  </w:style>
  <w:style w:type="paragraph" w:styleId="BalloonText">
    <w:name w:val="Balloon Text"/>
    <w:basedOn w:val="Normal"/>
    <w:link w:val="BalloonTextChar"/>
    <w:uiPriority w:val="99"/>
    <w:rsid w:val="00670C51"/>
    <w:rPr>
      <w:rFonts w:ascii="Lucida Grande" w:hAnsi="Lucida Grande"/>
      <w:sz w:val="18"/>
      <w:szCs w:val="18"/>
    </w:rPr>
  </w:style>
  <w:style w:type="character" w:customStyle="1" w:styleId="BalloonTextChar">
    <w:name w:val="Balloon Text Char"/>
    <w:basedOn w:val="DefaultParagraphFont"/>
    <w:link w:val="BalloonText"/>
    <w:uiPriority w:val="99"/>
    <w:rsid w:val="00670C51"/>
    <w:rPr>
      <w:rFonts w:ascii="Lucida Grande" w:hAnsi="Lucida Grande"/>
      <w:sz w:val="18"/>
      <w:szCs w:val="18"/>
    </w:rPr>
  </w:style>
  <w:style w:type="paragraph" w:styleId="ListParagraph">
    <w:name w:val="List Paragraph"/>
    <w:basedOn w:val="Normal"/>
    <w:uiPriority w:val="34"/>
    <w:qFormat/>
    <w:rsid w:val="00F250CB"/>
    <w:pPr>
      <w:ind w:left="720"/>
      <w:contextualSpacing/>
    </w:pPr>
    <w:rPr>
      <w:rFonts w:ascii="Times" w:hAnsi="Times"/>
    </w:rPr>
  </w:style>
  <w:style w:type="paragraph" w:styleId="Header">
    <w:name w:val="header"/>
    <w:basedOn w:val="Normal"/>
    <w:link w:val="HeaderChar"/>
    <w:rsid w:val="00F250CB"/>
    <w:pPr>
      <w:tabs>
        <w:tab w:val="center" w:pos="4320"/>
        <w:tab w:val="right" w:pos="8640"/>
      </w:tabs>
    </w:pPr>
    <w:rPr>
      <w:rFonts w:ascii="Times" w:hAnsi="Times"/>
    </w:rPr>
  </w:style>
  <w:style w:type="character" w:customStyle="1" w:styleId="HeaderChar">
    <w:name w:val="Header Char"/>
    <w:basedOn w:val="DefaultParagraphFont"/>
    <w:link w:val="Header"/>
    <w:rsid w:val="00F250CB"/>
    <w:rPr>
      <w:rFonts w:ascii="Times" w:hAnsi="Times"/>
    </w:rPr>
  </w:style>
  <w:style w:type="paragraph" w:styleId="Footer">
    <w:name w:val="footer"/>
    <w:basedOn w:val="Normal"/>
    <w:link w:val="FooterChar"/>
    <w:rsid w:val="00F250CB"/>
    <w:pPr>
      <w:tabs>
        <w:tab w:val="center" w:pos="4320"/>
        <w:tab w:val="right" w:pos="8640"/>
      </w:tabs>
    </w:pPr>
    <w:rPr>
      <w:rFonts w:ascii="Times" w:hAnsi="Times"/>
    </w:rPr>
  </w:style>
  <w:style w:type="character" w:customStyle="1" w:styleId="FooterChar">
    <w:name w:val="Footer Char"/>
    <w:basedOn w:val="DefaultParagraphFont"/>
    <w:link w:val="Footer"/>
    <w:rsid w:val="00F250CB"/>
    <w:rPr>
      <w:rFonts w:ascii="Times" w:hAnsi="Times"/>
    </w:rPr>
  </w:style>
  <w:style w:type="character" w:styleId="PageNumber">
    <w:name w:val="page number"/>
    <w:basedOn w:val="DefaultParagraphFont"/>
    <w:rsid w:val="00F250CB"/>
  </w:style>
  <w:style w:type="character" w:styleId="Hyperlink">
    <w:name w:val="Hyperlink"/>
    <w:basedOn w:val="DefaultParagraphFont"/>
    <w:rsid w:val="00F250CB"/>
    <w:rPr>
      <w:color w:val="0000FF" w:themeColor="hyperlink"/>
      <w:u w:val="single"/>
    </w:rPr>
  </w:style>
  <w:style w:type="table" w:styleId="TableGrid">
    <w:name w:val="Table Grid"/>
    <w:basedOn w:val="TableNormal"/>
    <w:rsid w:val="00A843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apple-converted-space">
    <w:name w:val="x_apple-converted-space"/>
    <w:basedOn w:val="DefaultParagraphFont"/>
    <w:rsid w:val="00C0142A"/>
  </w:style>
  <w:style w:type="character" w:styleId="Emphasis">
    <w:name w:val="Emphasis"/>
    <w:basedOn w:val="DefaultParagraphFont"/>
    <w:uiPriority w:val="20"/>
    <w:qFormat/>
    <w:rsid w:val="00834436"/>
    <w:rPr>
      <w:i/>
      <w:iCs/>
    </w:rPr>
  </w:style>
  <w:style w:type="character" w:styleId="Strong">
    <w:name w:val="Strong"/>
    <w:basedOn w:val="DefaultParagraphFont"/>
    <w:uiPriority w:val="22"/>
    <w:qFormat/>
    <w:rsid w:val="00AC773E"/>
    <w:rPr>
      <w:b/>
      <w:bCs/>
    </w:rPr>
  </w:style>
  <w:style w:type="paragraph" w:styleId="Revision">
    <w:name w:val="Revision"/>
    <w:hidden/>
    <w:semiHidden/>
    <w:rsid w:val="001217D8"/>
    <w:rPr>
      <w:rFonts w:ascii="Times New Roman" w:hAnsi="Times New Roman"/>
    </w:rPr>
  </w:style>
  <w:style w:type="character" w:customStyle="1" w:styleId="apple-converted-space">
    <w:name w:val="apple-converted-space"/>
    <w:basedOn w:val="DefaultParagraphFont"/>
    <w:rsid w:val="00C32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42C1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nhideWhenUsed/>
    <w:rsid w:val="00880D07"/>
  </w:style>
  <w:style w:type="paragraph" w:styleId="NormalWeb">
    <w:name w:val="Normal (Web)"/>
    <w:basedOn w:val="Normal"/>
    <w:uiPriority w:val="99"/>
    <w:rsid w:val="00321427"/>
    <w:pPr>
      <w:spacing w:beforeLines="1" w:afterLines="1"/>
    </w:pPr>
    <w:rPr>
      <w:rFonts w:ascii="Times" w:eastAsia="Calibri" w:hAnsi="Times" w:cs="Times New Roman"/>
      <w:sz w:val="20"/>
      <w:szCs w:val="20"/>
    </w:rPr>
  </w:style>
  <w:style w:type="character" w:styleId="CommentReference">
    <w:name w:val="annotation reference"/>
    <w:basedOn w:val="DefaultParagraphFont"/>
    <w:uiPriority w:val="99"/>
    <w:rsid w:val="00670C51"/>
    <w:rPr>
      <w:sz w:val="18"/>
      <w:szCs w:val="18"/>
    </w:rPr>
  </w:style>
  <w:style w:type="paragraph" w:styleId="CommentText">
    <w:name w:val="annotation text"/>
    <w:basedOn w:val="Normal"/>
    <w:link w:val="CommentTextChar"/>
    <w:uiPriority w:val="99"/>
    <w:rsid w:val="00670C51"/>
  </w:style>
  <w:style w:type="character" w:customStyle="1" w:styleId="CommentTextChar">
    <w:name w:val="Comment Text Char"/>
    <w:basedOn w:val="DefaultParagraphFont"/>
    <w:link w:val="CommentText"/>
    <w:uiPriority w:val="99"/>
    <w:rsid w:val="00670C51"/>
    <w:rPr>
      <w:rFonts w:ascii="Times New Roman" w:hAnsi="Times New Roman"/>
    </w:rPr>
  </w:style>
  <w:style w:type="paragraph" w:styleId="CommentSubject">
    <w:name w:val="annotation subject"/>
    <w:basedOn w:val="CommentText"/>
    <w:next w:val="CommentText"/>
    <w:link w:val="CommentSubjectChar"/>
    <w:uiPriority w:val="99"/>
    <w:rsid w:val="00670C51"/>
    <w:rPr>
      <w:b/>
      <w:bCs/>
      <w:sz w:val="20"/>
      <w:szCs w:val="20"/>
    </w:rPr>
  </w:style>
  <w:style w:type="character" w:customStyle="1" w:styleId="CommentSubjectChar">
    <w:name w:val="Comment Subject Char"/>
    <w:basedOn w:val="CommentTextChar"/>
    <w:link w:val="CommentSubject"/>
    <w:uiPriority w:val="99"/>
    <w:rsid w:val="00670C51"/>
    <w:rPr>
      <w:rFonts w:ascii="Times New Roman" w:hAnsi="Times New Roman"/>
      <w:b/>
      <w:bCs/>
      <w:sz w:val="20"/>
      <w:szCs w:val="20"/>
    </w:rPr>
  </w:style>
  <w:style w:type="paragraph" w:styleId="BalloonText">
    <w:name w:val="Balloon Text"/>
    <w:basedOn w:val="Normal"/>
    <w:link w:val="BalloonTextChar"/>
    <w:uiPriority w:val="99"/>
    <w:rsid w:val="00670C51"/>
    <w:rPr>
      <w:rFonts w:ascii="Lucida Grande" w:hAnsi="Lucida Grande"/>
      <w:sz w:val="18"/>
      <w:szCs w:val="18"/>
    </w:rPr>
  </w:style>
  <w:style w:type="character" w:customStyle="1" w:styleId="BalloonTextChar">
    <w:name w:val="Balloon Text Char"/>
    <w:basedOn w:val="DefaultParagraphFont"/>
    <w:link w:val="BalloonText"/>
    <w:uiPriority w:val="99"/>
    <w:rsid w:val="00670C51"/>
    <w:rPr>
      <w:rFonts w:ascii="Lucida Grande" w:hAnsi="Lucida Grande"/>
      <w:sz w:val="18"/>
      <w:szCs w:val="18"/>
    </w:rPr>
  </w:style>
  <w:style w:type="paragraph" w:styleId="ListParagraph">
    <w:name w:val="List Paragraph"/>
    <w:basedOn w:val="Normal"/>
    <w:uiPriority w:val="34"/>
    <w:qFormat/>
    <w:rsid w:val="00F250CB"/>
    <w:pPr>
      <w:ind w:left="720"/>
      <w:contextualSpacing/>
    </w:pPr>
    <w:rPr>
      <w:rFonts w:ascii="Times" w:hAnsi="Times"/>
    </w:rPr>
  </w:style>
  <w:style w:type="paragraph" w:styleId="Header">
    <w:name w:val="header"/>
    <w:basedOn w:val="Normal"/>
    <w:link w:val="HeaderChar"/>
    <w:rsid w:val="00F250CB"/>
    <w:pPr>
      <w:tabs>
        <w:tab w:val="center" w:pos="4320"/>
        <w:tab w:val="right" w:pos="8640"/>
      </w:tabs>
    </w:pPr>
    <w:rPr>
      <w:rFonts w:ascii="Times" w:hAnsi="Times"/>
    </w:rPr>
  </w:style>
  <w:style w:type="character" w:customStyle="1" w:styleId="HeaderChar">
    <w:name w:val="Header Char"/>
    <w:basedOn w:val="DefaultParagraphFont"/>
    <w:link w:val="Header"/>
    <w:rsid w:val="00F250CB"/>
    <w:rPr>
      <w:rFonts w:ascii="Times" w:hAnsi="Times"/>
    </w:rPr>
  </w:style>
  <w:style w:type="paragraph" w:styleId="Footer">
    <w:name w:val="footer"/>
    <w:basedOn w:val="Normal"/>
    <w:link w:val="FooterChar"/>
    <w:rsid w:val="00F250CB"/>
    <w:pPr>
      <w:tabs>
        <w:tab w:val="center" w:pos="4320"/>
        <w:tab w:val="right" w:pos="8640"/>
      </w:tabs>
    </w:pPr>
    <w:rPr>
      <w:rFonts w:ascii="Times" w:hAnsi="Times"/>
    </w:rPr>
  </w:style>
  <w:style w:type="character" w:customStyle="1" w:styleId="FooterChar">
    <w:name w:val="Footer Char"/>
    <w:basedOn w:val="DefaultParagraphFont"/>
    <w:link w:val="Footer"/>
    <w:rsid w:val="00F250CB"/>
    <w:rPr>
      <w:rFonts w:ascii="Times" w:hAnsi="Times"/>
    </w:rPr>
  </w:style>
  <w:style w:type="character" w:styleId="PageNumber">
    <w:name w:val="page number"/>
    <w:basedOn w:val="DefaultParagraphFont"/>
    <w:rsid w:val="00F250CB"/>
  </w:style>
  <w:style w:type="character" w:styleId="Hyperlink">
    <w:name w:val="Hyperlink"/>
    <w:basedOn w:val="DefaultParagraphFont"/>
    <w:rsid w:val="00F250CB"/>
    <w:rPr>
      <w:color w:val="0000FF" w:themeColor="hyperlink"/>
      <w:u w:val="single"/>
    </w:rPr>
  </w:style>
  <w:style w:type="table" w:styleId="TableGrid">
    <w:name w:val="Table Grid"/>
    <w:basedOn w:val="TableNormal"/>
    <w:rsid w:val="00A843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apple-converted-space">
    <w:name w:val="x_apple-converted-space"/>
    <w:basedOn w:val="DefaultParagraphFont"/>
    <w:rsid w:val="00C0142A"/>
  </w:style>
  <w:style w:type="character" w:styleId="Emphasis">
    <w:name w:val="Emphasis"/>
    <w:basedOn w:val="DefaultParagraphFont"/>
    <w:uiPriority w:val="20"/>
    <w:qFormat/>
    <w:rsid w:val="00834436"/>
    <w:rPr>
      <w:i/>
      <w:iCs/>
    </w:rPr>
  </w:style>
  <w:style w:type="character" w:styleId="Strong">
    <w:name w:val="Strong"/>
    <w:basedOn w:val="DefaultParagraphFont"/>
    <w:uiPriority w:val="22"/>
    <w:qFormat/>
    <w:rsid w:val="00AC773E"/>
    <w:rPr>
      <w:b/>
      <w:bCs/>
    </w:rPr>
  </w:style>
  <w:style w:type="paragraph" w:styleId="Revision">
    <w:name w:val="Revision"/>
    <w:hidden/>
    <w:semiHidden/>
    <w:rsid w:val="001217D8"/>
    <w:rPr>
      <w:rFonts w:ascii="Times New Roman" w:hAnsi="Times New Roman"/>
    </w:rPr>
  </w:style>
  <w:style w:type="character" w:customStyle="1" w:styleId="apple-converted-space">
    <w:name w:val="apple-converted-space"/>
    <w:basedOn w:val="DefaultParagraphFont"/>
    <w:rsid w:val="00C3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041">
      <w:bodyDiv w:val="1"/>
      <w:marLeft w:val="0"/>
      <w:marRight w:val="0"/>
      <w:marTop w:val="0"/>
      <w:marBottom w:val="0"/>
      <w:divBdr>
        <w:top w:val="none" w:sz="0" w:space="0" w:color="auto"/>
        <w:left w:val="none" w:sz="0" w:space="0" w:color="auto"/>
        <w:bottom w:val="none" w:sz="0" w:space="0" w:color="auto"/>
        <w:right w:val="none" w:sz="0" w:space="0" w:color="auto"/>
      </w:divBdr>
    </w:div>
    <w:div w:id="1899583221">
      <w:bodyDiv w:val="1"/>
      <w:marLeft w:val="0"/>
      <w:marRight w:val="0"/>
      <w:marTop w:val="0"/>
      <w:marBottom w:val="0"/>
      <w:divBdr>
        <w:top w:val="none" w:sz="0" w:space="0" w:color="auto"/>
        <w:left w:val="none" w:sz="0" w:space="0" w:color="auto"/>
        <w:bottom w:val="none" w:sz="0" w:space="0" w:color="auto"/>
        <w:right w:val="none" w:sz="0" w:space="0" w:color="auto"/>
      </w:divBdr>
    </w:div>
    <w:div w:id="2127383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4801</Words>
  <Characters>27372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 Lamit</dc:creator>
  <cp:keywords/>
  <dc:description/>
  <cp:lastModifiedBy>Matthew K. Lau</cp:lastModifiedBy>
  <cp:revision>2</cp:revision>
  <cp:lastPrinted>2014-06-02T15:27:00Z</cp:lastPrinted>
  <dcterms:created xsi:type="dcterms:W3CDTF">2014-06-06T17:15:00Z</dcterms:created>
  <dcterms:modified xsi:type="dcterms:W3CDTF">2014-06-06T17:15:00Z</dcterms:modified>
</cp:coreProperties>
</file>